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56" w:rsidRPr="00632556" w:rsidRDefault="00632556" w:rsidP="00632556">
      <w:pPr>
        <w:shd w:val="clear" w:color="auto" w:fill="FFFFFF"/>
        <w:spacing w:before="100" w:beforeAutospacing="1" w:after="100" w:afterAutospacing="1" w:line="240" w:lineRule="auto"/>
        <w:outlineLvl w:val="1"/>
        <w:rPr>
          <w:rFonts w:ascii="Noto Sans" w:eastAsia="Times New Roman" w:hAnsi="Noto Sans" w:cs="Helvetica"/>
          <w:b/>
          <w:bCs/>
          <w:color w:val="222222"/>
          <w:sz w:val="54"/>
          <w:szCs w:val="54"/>
        </w:rPr>
      </w:pPr>
      <w:bookmarkStart w:id="0" w:name="_GoBack"/>
      <w:bookmarkEnd w:id="0"/>
      <w:r w:rsidRPr="00632556">
        <w:rPr>
          <w:rFonts w:ascii="Noto Sans" w:eastAsia="Times New Roman" w:hAnsi="Noto Sans" w:cs="Helvetica"/>
          <w:b/>
          <w:bCs/>
          <w:color w:val="222222"/>
          <w:sz w:val="54"/>
          <w:szCs w:val="54"/>
        </w:rPr>
        <w:t>Generating the Service File</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The robust Anguar CLI tool will allow us to quickly and easily generate a service file for our project.</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Hop into your console within the project folder and run the following command:</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ng generate service data</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b/>
          <w:bCs/>
          <w:color w:val="00AD7D"/>
          <w:sz w:val="27"/>
          <w:szCs w:val="27"/>
        </w:rPr>
        <w:t>Note:</w:t>
      </w:r>
      <w:r w:rsidRPr="00632556">
        <w:rPr>
          <w:rFonts w:ascii="Noto Sans" w:eastAsia="Times New Roman" w:hAnsi="Noto Sans" w:cs="Helvetica"/>
          <w:color w:val="222222"/>
          <w:sz w:val="27"/>
          <w:szCs w:val="27"/>
        </w:rPr>
        <w:t> You can use </w:t>
      </w:r>
      <w:r w:rsidRPr="00632556">
        <w:rPr>
          <w:rFonts w:ascii="Noto Sans" w:eastAsia="Times New Roman" w:hAnsi="Noto Sans" w:cs="Helvetica"/>
          <w:i/>
          <w:iCs/>
          <w:color w:val="222222"/>
          <w:sz w:val="27"/>
          <w:szCs w:val="27"/>
        </w:rPr>
        <w:t>ng g s data</w:t>
      </w:r>
      <w:r w:rsidRPr="00632556">
        <w:rPr>
          <w:rFonts w:ascii="Noto Sans" w:eastAsia="Times New Roman" w:hAnsi="Noto Sans" w:cs="Helvetica"/>
          <w:color w:val="222222"/>
          <w:sz w:val="27"/>
          <w:szCs w:val="27"/>
        </w:rPr>
        <w:t> as a shorthand syntax for this command.</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Our new service file is named </w:t>
      </w:r>
      <w:r w:rsidRPr="00632556">
        <w:rPr>
          <w:rFonts w:ascii="Noto Sans" w:eastAsia="Times New Roman" w:hAnsi="Noto Sans" w:cs="Helvetica"/>
          <w:i/>
          <w:iCs/>
          <w:color w:val="222222"/>
          <w:sz w:val="27"/>
          <w:szCs w:val="27"/>
        </w:rPr>
        <w:t>data</w:t>
      </w:r>
      <w:r w:rsidRPr="00632556">
        <w:rPr>
          <w:rFonts w:ascii="Noto Sans" w:eastAsia="Times New Roman" w:hAnsi="Noto Sans" w:cs="Helvetica"/>
          <w:color w:val="222222"/>
          <w:sz w:val="27"/>
          <w:szCs w:val="27"/>
        </w:rPr>
        <w:t>.</w:t>
      </w:r>
    </w:p>
    <w:p w:rsidR="00632556" w:rsidRPr="00632556" w:rsidRDefault="00632556" w:rsidP="00632556">
      <w:pPr>
        <w:shd w:val="clear" w:color="auto" w:fill="FFFFFF"/>
        <w:spacing w:before="100" w:beforeAutospacing="1" w:after="100" w:afterAutospacing="1" w:line="240" w:lineRule="auto"/>
        <w:outlineLvl w:val="1"/>
        <w:rPr>
          <w:rFonts w:ascii="Noto Sans" w:eastAsia="Times New Roman" w:hAnsi="Noto Sans" w:cs="Helvetica"/>
          <w:b/>
          <w:bCs/>
          <w:color w:val="222222"/>
          <w:sz w:val="54"/>
          <w:szCs w:val="54"/>
        </w:rPr>
      </w:pPr>
      <w:r w:rsidRPr="00632556">
        <w:rPr>
          <w:rFonts w:ascii="Noto Sans" w:eastAsia="Times New Roman" w:hAnsi="Noto Sans" w:cs="Helvetica"/>
          <w:b/>
          <w:bCs/>
          <w:color w:val="222222"/>
          <w:sz w:val="54"/>
          <w:szCs w:val="54"/>
        </w:rPr>
        <w:t>Working in the Service File</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Open up the file, located at: </w:t>
      </w:r>
      <w:r w:rsidRPr="00632556">
        <w:rPr>
          <w:rFonts w:ascii="Noto Sans" w:eastAsia="Times New Roman" w:hAnsi="Noto Sans" w:cs="Helvetica"/>
          <w:i/>
          <w:iCs/>
          <w:color w:val="222222"/>
          <w:sz w:val="27"/>
          <w:szCs w:val="27"/>
        </w:rPr>
        <w:t>/src/app/data.service.ts</w:t>
      </w:r>
      <w:r w:rsidRPr="00632556">
        <w:rPr>
          <w:rFonts w:ascii="Noto Sans" w:eastAsia="Times New Roman" w:hAnsi="Noto Sans" w:cs="Helvetica"/>
          <w:color w:val="22222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import</w:t>
      </w:r>
      <w:r w:rsidRPr="00632556">
        <w:rPr>
          <w:rFonts w:ascii="Consolas" w:eastAsia="Times New Roman" w:hAnsi="Consolas" w:cs="Consolas"/>
          <w:color w:val="F8F8F2"/>
          <w:sz w:val="27"/>
          <w:szCs w:val="27"/>
        </w:rPr>
        <w:t xml:space="preserve"> { Injectable } </w:t>
      </w:r>
      <w:r w:rsidRPr="00632556">
        <w:rPr>
          <w:rFonts w:ascii="Consolas" w:eastAsia="Times New Roman" w:hAnsi="Consolas" w:cs="Consolas"/>
          <w:color w:val="66D9EF"/>
          <w:sz w:val="27"/>
          <w:szCs w:val="27"/>
        </w:rPr>
        <w:t>from</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4DBB5"/>
          <w:sz w:val="27"/>
          <w:szCs w:val="27"/>
        </w:rPr>
        <w:t>'@angular/core'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w:t>
      </w:r>
      <w:r w:rsidRPr="00632556">
        <w:rPr>
          <w:rFonts w:ascii="Consolas" w:eastAsia="Times New Roman" w:hAnsi="Consolas" w:cs="Consolas"/>
          <w:color w:val="00DEFF"/>
          <w:sz w:val="27"/>
          <w:szCs w:val="27"/>
        </w:rPr>
        <w:t>Injectable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export</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class</w:t>
      </w:r>
      <w:r w:rsidRPr="00632556">
        <w:rPr>
          <w:rFonts w:ascii="Consolas" w:eastAsia="Times New Roman" w:hAnsi="Consolas" w:cs="Consolas"/>
          <w:color w:val="F8F8F2"/>
          <w:sz w:val="27"/>
          <w:szCs w:val="27"/>
        </w:rPr>
        <w:t xml:space="preserve"> DataService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constructor</w:t>
      </w:r>
      <w:r w:rsidRPr="00632556">
        <w:rPr>
          <w:rFonts w:ascii="Consolas" w:eastAsia="Times New Roman" w:hAnsi="Consolas" w:cs="Consolas"/>
          <w:color w:val="F8F8F2"/>
          <w:sz w:val="27"/>
          <w:szCs w:val="27"/>
        </w:rPr>
        <w:t>() {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It looks similar to a component file, but it uses the </w:t>
      </w:r>
      <w:r w:rsidRPr="00632556">
        <w:rPr>
          <w:rFonts w:ascii="Noto Sans" w:eastAsia="Times New Roman" w:hAnsi="Noto Sans" w:cs="Helvetica"/>
          <w:i/>
          <w:iCs/>
          <w:color w:val="222222"/>
          <w:sz w:val="27"/>
          <w:szCs w:val="27"/>
        </w:rPr>
        <w:t>@Injectable()</w:t>
      </w:r>
      <w:r w:rsidRPr="00632556">
        <w:rPr>
          <w:rFonts w:ascii="Noto Sans" w:eastAsia="Times New Roman" w:hAnsi="Noto Sans" w:cs="Helvetica"/>
          <w:color w:val="222222"/>
          <w:sz w:val="27"/>
          <w:szCs w:val="27"/>
        </w:rPr>
        <w:t> decorator, which means we can import it into other components and access its properties and methods.</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A great way of sharing data between components is to use the Rxjs </w:t>
      </w:r>
      <w:r w:rsidRPr="00632556">
        <w:rPr>
          <w:rFonts w:ascii="Noto Sans" w:eastAsia="Times New Roman" w:hAnsi="Noto Sans" w:cs="Helvetica"/>
          <w:i/>
          <w:iCs/>
          <w:color w:val="222222"/>
          <w:sz w:val="27"/>
          <w:szCs w:val="27"/>
        </w:rPr>
        <w:t>BehaviorSubject</w:t>
      </w:r>
      <w:r w:rsidRPr="00632556">
        <w:rPr>
          <w:rFonts w:ascii="Noto Sans" w:eastAsia="Times New Roman" w:hAnsi="Noto Sans" w:cs="Helvetica"/>
          <w:color w:val="222222"/>
          <w:sz w:val="27"/>
          <w:szCs w:val="27"/>
        </w:rPr>
        <w:t> library. </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Update the service file to look like this:</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import</w:t>
      </w:r>
      <w:r w:rsidRPr="00632556">
        <w:rPr>
          <w:rFonts w:ascii="Consolas" w:eastAsia="Times New Roman" w:hAnsi="Consolas" w:cs="Consolas"/>
          <w:color w:val="F8F8F2"/>
          <w:sz w:val="27"/>
          <w:szCs w:val="27"/>
        </w:rPr>
        <w:t xml:space="preserve"> { Injectable } </w:t>
      </w:r>
      <w:r w:rsidRPr="00632556">
        <w:rPr>
          <w:rFonts w:ascii="Consolas" w:eastAsia="Times New Roman" w:hAnsi="Consolas" w:cs="Consolas"/>
          <w:color w:val="66D9EF"/>
          <w:sz w:val="27"/>
          <w:szCs w:val="27"/>
        </w:rPr>
        <w:t>from</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4DBB5"/>
          <w:sz w:val="27"/>
          <w:szCs w:val="27"/>
        </w:rPr>
        <w:t>'@angular/core'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import</w:t>
      </w:r>
      <w:r w:rsidRPr="00632556">
        <w:rPr>
          <w:rFonts w:ascii="Consolas" w:eastAsia="Times New Roman" w:hAnsi="Consolas" w:cs="Consolas"/>
          <w:color w:val="F8F8F2"/>
          <w:sz w:val="27"/>
          <w:szCs w:val="27"/>
        </w:rPr>
        <w:t xml:space="preserve"> { BehaviorSubject } </w:t>
      </w:r>
      <w:r w:rsidRPr="00632556">
        <w:rPr>
          <w:rFonts w:ascii="Consolas" w:eastAsia="Times New Roman" w:hAnsi="Consolas" w:cs="Consolas"/>
          <w:color w:val="66D9EF"/>
          <w:sz w:val="27"/>
          <w:szCs w:val="27"/>
        </w:rPr>
        <w:t>from</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4DBB5"/>
          <w:sz w:val="27"/>
          <w:szCs w:val="27"/>
        </w:rPr>
        <w:t>'rxjs/BehaviorSubject'</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w:t>
      </w:r>
      <w:r w:rsidRPr="00632556">
        <w:rPr>
          <w:rFonts w:ascii="Consolas" w:eastAsia="Times New Roman" w:hAnsi="Consolas" w:cs="Consolas"/>
          <w:color w:val="00DEFF"/>
          <w:sz w:val="27"/>
          <w:szCs w:val="27"/>
        </w:rPr>
        <w:t>Injectable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export</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class</w:t>
      </w:r>
      <w:r w:rsidRPr="00632556">
        <w:rPr>
          <w:rFonts w:ascii="Consolas" w:eastAsia="Times New Roman" w:hAnsi="Consolas" w:cs="Consolas"/>
          <w:color w:val="F8F8F2"/>
          <w:sz w:val="27"/>
          <w:szCs w:val="27"/>
        </w:rPr>
        <w:t xml:space="preserve"> DataService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private</w:t>
      </w:r>
      <w:r w:rsidRPr="00632556">
        <w:rPr>
          <w:rFonts w:ascii="Consolas" w:eastAsia="Times New Roman" w:hAnsi="Consolas" w:cs="Consolas"/>
          <w:color w:val="F8F8F2"/>
          <w:sz w:val="27"/>
          <w:szCs w:val="27"/>
        </w:rPr>
        <w:t xml:space="preserve"> goals = </w:t>
      </w:r>
      <w:r w:rsidRPr="00632556">
        <w:rPr>
          <w:rFonts w:ascii="Consolas" w:eastAsia="Times New Roman" w:hAnsi="Consolas" w:cs="Consolas"/>
          <w:color w:val="66D9EF"/>
          <w:sz w:val="27"/>
          <w:szCs w:val="27"/>
        </w:rPr>
        <w:t>new</w:t>
      </w:r>
      <w:r w:rsidRPr="00632556">
        <w:rPr>
          <w:rFonts w:ascii="Consolas" w:eastAsia="Times New Roman" w:hAnsi="Consolas" w:cs="Consolas"/>
          <w:color w:val="F8F8F2"/>
          <w:sz w:val="27"/>
          <w:szCs w:val="27"/>
        </w:rPr>
        <w:t xml:space="preserve"> BehaviorSubject&lt;any&gt;([</w:t>
      </w:r>
      <w:r w:rsidRPr="00632556">
        <w:rPr>
          <w:rFonts w:ascii="Consolas" w:eastAsia="Times New Roman" w:hAnsi="Consolas" w:cs="Consolas"/>
          <w:color w:val="64DBB5"/>
          <w:sz w:val="27"/>
          <w:szCs w:val="27"/>
        </w:rPr>
        <w:t>'The initial goal'</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4DBB5"/>
          <w:sz w:val="27"/>
          <w:szCs w:val="27"/>
        </w:rPr>
        <w:t>'Another silly life goal'</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goal =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w:t>
      </w:r>
      <w:r w:rsidRPr="00632556">
        <w:rPr>
          <w:rFonts w:ascii="Consolas" w:eastAsia="Times New Roman" w:hAnsi="Consolas" w:cs="Consolas"/>
          <w:color w:val="00DEFF"/>
          <w:sz w:val="27"/>
          <w:szCs w:val="27"/>
        </w:rPr>
        <w:t>asObservable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constructor</w:t>
      </w:r>
      <w:r w:rsidRPr="00632556">
        <w:rPr>
          <w:rFonts w:ascii="Consolas" w:eastAsia="Times New Roman" w:hAnsi="Consolas" w:cs="Consolas"/>
          <w:color w:val="F8F8F2"/>
          <w:sz w:val="27"/>
          <w:szCs w:val="27"/>
        </w:rPr>
        <w:t>() {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changeGoal</w:t>
      </w:r>
      <w:r w:rsidRPr="00632556">
        <w:rPr>
          <w:rFonts w:ascii="Consolas" w:eastAsia="Times New Roman" w:hAnsi="Consolas" w:cs="Consolas"/>
          <w:color w:val="F8F8F2"/>
          <w:sz w:val="27"/>
          <w:szCs w:val="27"/>
        </w:rPr>
        <w:t>(goal)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w:t>
      </w:r>
      <w:r w:rsidRPr="00632556">
        <w:rPr>
          <w:rFonts w:ascii="Consolas" w:eastAsia="Times New Roman" w:hAnsi="Consolas" w:cs="Consolas"/>
          <w:color w:val="00DEFF"/>
          <w:sz w:val="27"/>
          <w:szCs w:val="27"/>
        </w:rPr>
        <w:t>next</w:t>
      </w:r>
      <w:r w:rsidRPr="00632556">
        <w:rPr>
          <w:rFonts w:ascii="Consolas" w:eastAsia="Times New Roman" w:hAnsi="Consolas" w:cs="Consolas"/>
          <w:color w:val="F8F8F2"/>
          <w:sz w:val="27"/>
          <w:szCs w:val="27"/>
        </w:rPr>
        <w:t>(goal)</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This allows us to set the initial goal through </w:t>
      </w:r>
      <w:r w:rsidRPr="00632556">
        <w:rPr>
          <w:rFonts w:ascii="Noto Sans" w:eastAsia="Times New Roman" w:hAnsi="Noto Sans" w:cs="Helvetica"/>
          <w:i/>
          <w:iCs/>
          <w:color w:val="222222"/>
          <w:sz w:val="27"/>
          <w:szCs w:val="27"/>
        </w:rPr>
        <w:t>goals</w:t>
      </w:r>
      <w:r w:rsidRPr="00632556">
        <w:rPr>
          <w:rFonts w:ascii="Noto Sans" w:eastAsia="Times New Roman" w:hAnsi="Noto Sans" w:cs="Helvetica"/>
          <w:color w:val="222222"/>
          <w:sz w:val="27"/>
          <w:szCs w:val="27"/>
        </w:rPr>
        <w:t> as a </w:t>
      </w:r>
      <w:r w:rsidRPr="00632556">
        <w:rPr>
          <w:rFonts w:ascii="Noto Sans" w:eastAsia="Times New Roman" w:hAnsi="Noto Sans" w:cs="Helvetica"/>
          <w:i/>
          <w:iCs/>
          <w:color w:val="222222"/>
          <w:sz w:val="27"/>
          <w:szCs w:val="27"/>
        </w:rPr>
        <w:t>BehaviorSubject</w:t>
      </w:r>
      <w:r w:rsidRPr="00632556">
        <w:rPr>
          <w:rFonts w:ascii="Noto Sans" w:eastAsia="Times New Roman" w:hAnsi="Noto Sans" w:cs="Helvetica"/>
          <w:color w:val="222222"/>
          <w:sz w:val="27"/>
          <w:szCs w:val="27"/>
        </w:rPr>
        <w:t>, and then define a </w:t>
      </w:r>
      <w:r w:rsidRPr="00632556">
        <w:rPr>
          <w:rFonts w:ascii="Noto Sans" w:eastAsia="Times New Roman" w:hAnsi="Noto Sans" w:cs="Helvetica"/>
          <w:i/>
          <w:iCs/>
          <w:color w:val="222222"/>
          <w:sz w:val="27"/>
          <w:szCs w:val="27"/>
        </w:rPr>
        <w:t>goal</w:t>
      </w:r>
      <w:r w:rsidRPr="00632556">
        <w:rPr>
          <w:rFonts w:ascii="Noto Sans" w:eastAsia="Times New Roman" w:hAnsi="Noto Sans" w:cs="Helvetica"/>
          <w:color w:val="222222"/>
          <w:sz w:val="27"/>
          <w:szCs w:val="27"/>
        </w:rPr>
        <w:t> property as an observable.</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We also created a </w:t>
      </w:r>
      <w:r w:rsidRPr="00632556">
        <w:rPr>
          <w:rFonts w:ascii="Noto Sans" w:eastAsia="Times New Roman" w:hAnsi="Noto Sans" w:cs="Helvetica"/>
          <w:i/>
          <w:iCs/>
          <w:color w:val="222222"/>
          <w:sz w:val="27"/>
          <w:szCs w:val="27"/>
        </w:rPr>
        <w:t>changeGoal</w:t>
      </w:r>
      <w:r w:rsidRPr="00632556">
        <w:rPr>
          <w:rFonts w:ascii="Noto Sans" w:eastAsia="Times New Roman" w:hAnsi="Noto Sans" w:cs="Helvetica"/>
          <w:color w:val="222222"/>
          <w:sz w:val="27"/>
          <w:szCs w:val="27"/>
        </w:rPr>
        <w:t> method that we will call in order to update the </w:t>
      </w:r>
      <w:r w:rsidRPr="00632556">
        <w:rPr>
          <w:rFonts w:ascii="Noto Sans" w:eastAsia="Times New Roman" w:hAnsi="Noto Sans" w:cs="Helvetica"/>
          <w:i/>
          <w:iCs/>
          <w:color w:val="222222"/>
          <w:sz w:val="27"/>
          <w:szCs w:val="27"/>
        </w:rPr>
        <w:t>goals</w:t>
      </w:r>
      <w:r w:rsidRPr="00632556">
        <w:rPr>
          <w:rFonts w:ascii="Noto Sans" w:eastAsia="Times New Roman" w:hAnsi="Noto Sans" w:cs="Helvetica"/>
          <w:color w:val="222222"/>
          <w:sz w:val="27"/>
          <w:szCs w:val="27"/>
        </w:rPr>
        <w:t> property.</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Save this file.</w:t>
      </w:r>
    </w:p>
    <w:p w:rsidR="00632556" w:rsidRPr="00632556" w:rsidRDefault="00632556" w:rsidP="00632556">
      <w:pPr>
        <w:shd w:val="clear" w:color="auto" w:fill="FFFFFF"/>
        <w:spacing w:before="100" w:beforeAutospacing="1" w:after="100" w:afterAutospacing="1" w:line="240" w:lineRule="auto"/>
        <w:outlineLvl w:val="1"/>
        <w:rPr>
          <w:rFonts w:ascii="Noto Sans" w:eastAsia="Times New Roman" w:hAnsi="Noto Sans" w:cs="Helvetica"/>
          <w:b/>
          <w:bCs/>
          <w:color w:val="222222"/>
          <w:sz w:val="54"/>
          <w:szCs w:val="54"/>
        </w:rPr>
      </w:pPr>
      <w:r w:rsidRPr="00632556">
        <w:rPr>
          <w:rFonts w:ascii="Noto Sans" w:eastAsia="Times New Roman" w:hAnsi="Noto Sans" w:cs="Helvetica"/>
          <w:b/>
          <w:bCs/>
          <w:color w:val="222222"/>
          <w:sz w:val="54"/>
          <w:szCs w:val="54"/>
        </w:rPr>
        <w:t>Importing the Service</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Each time you generate a service, you need to add it to the providers array of the </w:t>
      </w:r>
      <w:r w:rsidRPr="00632556">
        <w:rPr>
          <w:rFonts w:ascii="Noto Sans" w:eastAsia="Times New Roman" w:hAnsi="Noto Sans" w:cs="Helvetica"/>
          <w:i/>
          <w:iCs/>
          <w:color w:val="222222"/>
          <w:sz w:val="27"/>
          <w:szCs w:val="27"/>
        </w:rPr>
        <w:t>/src/app/app.module.ts</w:t>
      </w:r>
      <w:r w:rsidRPr="00632556">
        <w:rPr>
          <w:rFonts w:ascii="Noto Sans" w:eastAsia="Times New Roman" w:hAnsi="Noto Sans" w:cs="Helvetica"/>
          <w:color w:val="222222"/>
          <w:sz w:val="27"/>
          <w:szCs w:val="27"/>
        </w:rPr>
        <w:t> file like so:</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708090"/>
          <w:sz w:val="27"/>
          <w:szCs w:val="27"/>
        </w:rPr>
        <w:t>// Other imports removed for brevity</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import</w:t>
      </w:r>
      <w:r w:rsidRPr="00632556">
        <w:rPr>
          <w:rFonts w:ascii="Consolas" w:eastAsia="Times New Roman" w:hAnsi="Consolas" w:cs="Consolas"/>
          <w:color w:val="F8F8F2"/>
          <w:sz w:val="27"/>
          <w:szCs w:val="27"/>
        </w:rPr>
        <w:t xml:space="preserve"> { DataService } </w:t>
      </w:r>
      <w:r w:rsidRPr="00632556">
        <w:rPr>
          <w:rFonts w:ascii="Consolas" w:eastAsia="Times New Roman" w:hAnsi="Consolas" w:cs="Consolas"/>
          <w:color w:val="66D9EF"/>
          <w:sz w:val="27"/>
          <w:szCs w:val="27"/>
        </w:rPr>
        <w:t>from</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4DBB5"/>
          <w:sz w:val="27"/>
          <w:szCs w:val="27"/>
        </w:rPr>
        <w:t>'./data.service'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w:t>
      </w:r>
      <w:r w:rsidRPr="00632556">
        <w:rPr>
          <w:rFonts w:ascii="Consolas" w:eastAsia="Times New Roman" w:hAnsi="Consolas" w:cs="Consolas"/>
          <w:color w:val="00DEFF"/>
          <w:sz w:val="27"/>
          <w:szCs w:val="27"/>
        </w:rPr>
        <w:t>NgModule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providers: [DataService],</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FFFFFF"/>
        <w:spacing w:before="100" w:beforeAutospacing="1" w:after="100" w:afterAutospacing="1" w:line="240" w:lineRule="auto"/>
        <w:outlineLvl w:val="1"/>
        <w:rPr>
          <w:rFonts w:ascii="Noto Sans" w:eastAsia="Times New Roman" w:hAnsi="Noto Sans" w:cs="Helvetica"/>
          <w:b/>
          <w:bCs/>
          <w:color w:val="222222"/>
          <w:sz w:val="54"/>
          <w:szCs w:val="54"/>
        </w:rPr>
      </w:pPr>
      <w:r w:rsidRPr="00632556">
        <w:rPr>
          <w:rFonts w:ascii="Noto Sans" w:eastAsia="Times New Roman" w:hAnsi="Noto Sans" w:cs="Helvetica"/>
          <w:b/>
          <w:bCs/>
          <w:color w:val="222222"/>
          <w:sz w:val="54"/>
          <w:szCs w:val="54"/>
        </w:rPr>
        <w:t>Using the Service in our Components</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Open up our </w:t>
      </w:r>
      <w:r w:rsidRPr="00632556">
        <w:rPr>
          <w:rFonts w:ascii="Noto Sans" w:eastAsia="Times New Roman" w:hAnsi="Noto Sans" w:cs="Helvetica"/>
          <w:i/>
          <w:iCs/>
          <w:color w:val="222222"/>
          <w:sz w:val="27"/>
          <w:szCs w:val="27"/>
        </w:rPr>
        <w:t>/src/app/home/home.component.ts</w:t>
      </w:r>
      <w:r w:rsidRPr="00632556">
        <w:rPr>
          <w:rFonts w:ascii="Noto Sans" w:eastAsia="Times New Roman" w:hAnsi="Noto Sans" w:cs="Helvetica"/>
          <w:color w:val="222222"/>
          <w:sz w:val="27"/>
          <w:szCs w:val="27"/>
        </w:rPr>
        <w:t> file and import the service and add it in the constructor via dependency injection:</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708090"/>
          <w:sz w:val="27"/>
          <w:szCs w:val="27"/>
        </w:rPr>
        <w:t>// Other imports removed for brevity</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import</w:t>
      </w:r>
      <w:r w:rsidRPr="00632556">
        <w:rPr>
          <w:rFonts w:ascii="Consolas" w:eastAsia="Times New Roman" w:hAnsi="Consolas" w:cs="Consolas"/>
          <w:color w:val="F8F8F2"/>
          <w:sz w:val="27"/>
          <w:szCs w:val="27"/>
        </w:rPr>
        <w:t xml:space="preserve"> { DataService } </w:t>
      </w:r>
      <w:r w:rsidRPr="00632556">
        <w:rPr>
          <w:rFonts w:ascii="Consolas" w:eastAsia="Times New Roman" w:hAnsi="Consolas" w:cs="Consolas"/>
          <w:color w:val="66D9EF"/>
          <w:sz w:val="27"/>
          <w:szCs w:val="27"/>
        </w:rPr>
        <w:t>from</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4DBB5"/>
          <w:sz w:val="27"/>
          <w:szCs w:val="27"/>
        </w:rPr>
        <w:t>'../data.service'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708090"/>
          <w:sz w:val="27"/>
          <w:szCs w:val="27"/>
        </w:rPr>
        <w:t>// @Component Decorator..</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lastRenderedPageBreak/>
        <w:t>export</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class</w:t>
      </w:r>
      <w:r w:rsidRPr="00632556">
        <w:rPr>
          <w:rFonts w:ascii="Consolas" w:eastAsia="Times New Roman" w:hAnsi="Consolas" w:cs="Consolas"/>
          <w:color w:val="F8F8F2"/>
          <w:sz w:val="27"/>
          <w:szCs w:val="27"/>
        </w:rPr>
        <w:t xml:space="preserve"> HomeComponent </w:t>
      </w:r>
      <w:r w:rsidRPr="00632556">
        <w:rPr>
          <w:rFonts w:ascii="Consolas" w:eastAsia="Times New Roman" w:hAnsi="Consolas" w:cs="Consolas"/>
          <w:color w:val="66D9EF"/>
          <w:sz w:val="27"/>
          <w:szCs w:val="27"/>
        </w:rPr>
        <w:t>implements</w:t>
      </w:r>
      <w:r w:rsidRPr="00632556">
        <w:rPr>
          <w:rFonts w:ascii="Consolas" w:eastAsia="Times New Roman" w:hAnsi="Consolas" w:cs="Consolas"/>
          <w:color w:val="F8F8F2"/>
          <w:sz w:val="27"/>
          <w:szCs w:val="27"/>
        </w:rPr>
        <w:t xml:space="preserve"> OnInit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goals =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constructor</w:t>
      </w:r>
      <w:r w:rsidRPr="00632556">
        <w:rPr>
          <w:rFonts w:ascii="Consolas" w:eastAsia="Times New Roman" w:hAnsi="Consolas" w:cs="Consolas"/>
          <w:color w:val="F8F8F2"/>
          <w:sz w:val="27"/>
          <w:szCs w:val="27"/>
        </w:rPr>
        <w:t>(</w:t>
      </w:r>
      <w:r w:rsidRPr="00632556">
        <w:rPr>
          <w:rFonts w:ascii="Consolas" w:eastAsia="Times New Roman" w:hAnsi="Consolas" w:cs="Consolas"/>
          <w:color w:val="66D9EF"/>
          <w:sz w:val="27"/>
          <w:szCs w:val="27"/>
        </w:rPr>
        <w:t>private</w:t>
      </w:r>
      <w:r w:rsidRPr="00632556">
        <w:rPr>
          <w:rFonts w:ascii="Consolas" w:eastAsia="Times New Roman" w:hAnsi="Consolas" w:cs="Consolas"/>
          <w:color w:val="F8F8F2"/>
          <w:sz w:val="27"/>
          <w:szCs w:val="27"/>
        </w:rPr>
        <w:t xml:space="preserve"> _data: DataService) { }</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Notice that I have updated the </w:t>
      </w:r>
      <w:r w:rsidRPr="00632556">
        <w:rPr>
          <w:rFonts w:ascii="Noto Sans" w:eastAsia="Times New Roman" w:hAnsi="Noto Sans" w:cs="Helvetica"/>
          <w:i/>
          <w:iCs/>
          <w:color w:val="222222"/>
          <w:sz w:val="27"/>
          <w:szCs w:val="27"/>
        </w:rPr>
        <w:t>goals</w:t>
      </w:r>
      <w:r w:rsidRPr="00632556">
        <w:rPr>
          <w:rFonts w:ascii="Noto Sans" w:eastAsia="Times New Roman" w:hAnsi="Noto Sans" w:cs="Helvetica"/>
          <w:color w:val="222222"/>
          <w:sz w:val="27"/>
          <w:szCs w:val="27"/>
        </w:rPr>
        <w:t> array to empty.</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Next, update the following methods beneath the constructor:</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ngOnInit</w:t>
      </w:r>
      <w:r w:rsidRPr="00632556">
        <w:rPr>
          <w:rFonts w:ascii="Consolas" w:eastAsia="Times New Roman" w:hAnsi="Consolas" w:cs="Consolas"/>
          <w:color w:val="F8F8F2"/>
          <w:sz w:val="27"/>
          <w:szCs w:val="27"/>
        </w:rPr>
        <w:t>()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 xml:space="preserve">.itemCount =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.goals.length;</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._data.goal.</w:t>
      </w:r>
      <w:r w:rsidRPr="00632556">
        <w:rPr>
          <w:rFonts w:ascii="Consolas" w:eastAsia="Times New Roman" w:hAnsi="Consolas" w:cs="Consolas"/>
          <w:color w:val="00DEFF"/>
          <w:sz w:val="27"/>
          <w:szCs w:val="27"/>
        </w:rPr>
        <w:t>subscribe</w:t>
      </w:r>
      <w:r w:rsidRPr="00632556">
        <w:rPr>
          <w:rFonts w:ascii="Consolas" w:eastAsia="Times New Roman" w:hAnsi="Consolas" w:cs="Consolas"/>
          <w:color w:val="F8F8F2"/>
          <w:sz w:val="27"/>
          <w:szCs w:val="27"/>
        </w:rPr>
        <w:t xml:space="preserve">(res =&gt;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 = res);</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._data.</w:t>
      </w:r>
      <w:r w:rsidRPr="00632556">
        <w:rPr>
          <w:rFonts w:ascii="Consolas" w:eastAsia="Times New Roman" w:hAnsi="Consolas" w:cs="Consolas"/>
          <w:color w:val="00DEFF"/>
          <w:sz w:val="27"/>
          <w:szCs w:val="27"/>
        </w:rPr>
        <w:t>changeGoal</w:t>
      </w:r>
      <w:r w:rsidRPr="00632556">
        <w:rPr>
          <w:rFonts w:ascii="Consolas" w:eastAsia="Times New Roman" w:hAnsi="Consolas" w:cs="Consolas"/>
          <w:color w:val="F8F8F2"/>
          <w:sz w:val="27"/>
          <w:szCs w:val="27"/>
        </w:rPr>
        <w:t>(</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addItem</w:t>
      </w:r>
      <w:r w:rsidRPr="00632556">
        <w:rPr>
          <w:rFonts w:ascii="Consolas" w:eastAsia="Times New Roman" w:hAnsi="Consolas" w:cs="Consolas"/>
          <w:color w:val="F8F8F2"/>
          <w:sz w:val="27"/>
          <w:szCs w:val="27"/>
        </w:rPr>
        <w:t>()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w:t>
      </w:r>
      <w:r w:rsidRPr="00632556">
        <w:rPr>
          <w:rFonts w:ascii="Consolas" w:eastAsia="Times New Roman" w:hAnsi="Consolas" w:cs="Consolas"/>
          <w:color w:val="00DEFF"/>
          <w:sz w:val="27"/>
          <w:szCs w:val="27"/>
        </w:rPr>
        <w:t>push</w:t>
      </w:r>
      <w:r w:rsidRPr="00632556">
        <w:rPr>
          <w:rFonts w:ascii="Consolas" w:eastAsia="Times New Roman" w:hAnsi="Consolas" w:cs="Consolas"/>
          <w:color w:val="F8F8F2"/>
          <w:sz w:val="27"/>
          <w:szCs w:val="27"/>
        </w:rPr>
        <w:t>(</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.goalText);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lastRenderedPageBreak/>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 xml:space="preserve">.goalText = </w:t>
      </w:r>
      <w:r w:rsidRPr="00632556">
        <w:rPr>
          <w:rFonts w:ascii="Consolas" w:eastAsia="Times New Roman" w:hAnsi="Consolas" w:cs="Consolas"/>
          <w:color w:val="64DBB5"/>
          <w:sz w:val="27"/>
          <w:szCs w:val="27"/>
        </w:rPr>
        <w:t>''</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 xml:space="preserve">.itemCount =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.goals.length;</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._data.</w:t>
      </w:r>
      <w:r w:rsidRPr="00632556">
        <w:rPr>
          <w:rFonts w:ascii="Consolas" w:eastAsia="Times New Roman" w:hAnsi="Consolas" w:cs="Consolas"/>
          <w:color w:val="00DEFF"/>
          <w:sz w:val="27"/>
          <w:szCs w:val="27"/>
        </w:rPr>
        <w:t>changeGoal</w:t>
      </w:r>
      <w:r w:rsidRPr="00632556">
        <w:rPr>
          <w:rFonts w:ascii="Consolas" w:eastAsia="Times New Roman" w:hAnsi="Consolas" w:cs="Consolas"/>
          <w:color w:val="F8F8F2"/>
          <w:sz w:val="27"/>
          <w:szCs w:val="27"/>
        </w:rPr>
        <w:t>(</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removeItem</w:t>
      </w:r>
      <w:r w:rsidRPr="00632556">
        <w:rPr>
          <w:rFonts w:ascii="Consolas" w:eastAsia="Times New Roman" w:hAnsi="Consolas" w:cs="Consolas"/>
          <w:color w:val="F8F8F2"/>
          <w:sz w:val="27"/>
          <w:szCs w:val="27"/>
        </w:rPr>
        <w:t>(i)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w:t>
      </w:r>
      <w:r w:rsidRPr="00632556">
        <w:rPr>
          <w:rFonts w:ascii="Consolas" w:eastAsia="Times New Roman" w:hAnsi="Consolas" w:cs="Consolas"/>
          <w:color w:val="00DEFF"/>
          <w:sz w:val="27"/>
          <w:szCs w:val="27"/>
        </w:rPr>
        <w:t>splice</w:t>
      </w:r>
      <w:r w:rsidRPr="00632556">
        <w:rPr>
          <w:rFonts w:ascii="Consolas" w:eastAsia="Times New Roman" w:hAnsi="Consolas" w:cs="Consolas"/>
          <w:color w:val="F8F8F2"/>
          <w:sz w:val="27"/>
          <w:szCs w:val="27"/>
        </w:rPr>
        <w:t xml:space="preserve">(i, </w:t>
      </w:r>
      <w:r w:rsidRPr="00632556">
        <w:rPr>
          <w:rFonts w:ascii="Consolas" w:eastAsia="Times New Roman" w:hAnsi="Consolas" w:cs="Consolas"/>
          <w:color w:val="AE81FF"/>
          <w:sz w:val="27"/>
          <w:szCs w:val="27"/>
        </w:rPr>
        <w:t>1</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._data.</w:t>
      </w:r>
      <w:r w:rsidRPr="00632556">
        <w:rPr>
          <w:rFonts w:ascii="Consolas" w:eastAsia="Times New Roman" w:hAnsi="Consolas" w:cs="Consolas"/>
          <w:color w:val="00DEFF"/>
          <w:sz w:val="27"/>
          <w:szCs w:val="27"/>
        </w:rPr>
        <w:t>changeGoal</w:t>
      </w:r>
      <w:r w:rsidRPr="00632556">
        <w:rPr>
          <w:rFonts w:ascii="Consolas" w:eastAsia="Times New Roman" w:hAnsi="Consolas" w:cs="Consolas"/>
          <w:color w:val="F8F8F2"/>
          <w:sz w:val="27"/>
          <w:szCs w:val="27"/>
        </w:rPr>
        <w:t>(</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We've referenced </w:t>
      </w:r>
      <w:r w:rsidRPr="00632556">
        <w:rPr>
          <w:rFonts w:ascii="Noto Sans" w:eastAsia="Times New Roman" w:hAnsi="Noto Sans" w:cs="Helvetica"/>
          <w:i/>
          <w:iCs/>
          <w:color w:val="222222"/>
          <w:sz w:val="27"/>
          <w:szCs w:val="27"/>
        </w:rPr>
        <w:t>this._data.changeGoal()</w:t>
      </w:r>
      <w:r w:rsidRPr="00632556">
        <w:rPr>
          <w:rFonts w:ascii="Noto Sans" w:eastAsia="Times New Roman" w:hAnsi="Noto Sans" w:cs="Helvetica"/>
          <w:color w:val="222222"/>
          <w:sz w:val="27"/>
          <w:szCs w:val="27"/>
        </w:rPr>
        <w:t> when the app loads, and when we add an item and remove an item.</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Next, open up </w:t>
      </w:r>
      <w:r w:rsidRPr="00632556">
        <w:rPr>
          <w:rFonts w:ascii="Noto Sans" w:eastAsia="Times New Roman" w:hAnsi="Noto Sans" w:cs="Helvetica"/>
          <w:i/>
          <w:iCs/>
          <w:color w:val="222222"/>
          <w:sz w:val="27"/>
          <w:szCs w:val="27"/>
        </w:rPr>
        <w:t>about.component.ts</w:t>
      </w:r>
      <w:r w:rsidRPr="00632556">
        <w:rPr>
          <w:rFonts w:ascii="Noto Sans" w:eastAsia="Times New Roman" w:hAnsi="Noto Sans" w:cs="Helvetica"/>
          <w:color w:val="222222"/>
          <w:sz w:val="27"/>
          <w:szCs w:val="27"/>
        </w:rPr>
        <w:t> and update the code:</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708090"/>
          <w:sz w:val="27"/>
          <w:szCs w:val="27"/>
        </w:rPr>
        <w:t>// Other imports..</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import</w:t>
      </w:r>
      <w:r w:rsidRPr="00632556">
        <w:rPr>
          <w:rFonts w:ascii="Consolas" w:eastAsia="Times New Roman" w:hAnsi="Consolas" w:cs="Consolas"/>
          <w:color w:val="F8F8F2"/>
          <w:sz w:val="27"/>
          <w:szCs w:val="27"/>
        </w:rPr>
        <w:t xml:space="preserve"> { DataService } </w:t>
      </w:r>
      <w:r w:rsidRPr="00632556">
        <w:rPr>
          <w:rFonts w:ascii="Consolas" w:eastAsia="Times New Roman" w:hAnsi="Consolas" w:cs="Consolas"/>
          <w:color w:val="66D9EF"/>
          <w:sz w:val="27"/>
          <w:szCs w:val="27"/>
        </w:rPr>
        <w:t>from</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4DBB5"/>
          <w:sz w:val="27"/>
          <w:szCs w:val="27"/>
        </w:rPr>
        <w:t>'../data.service'</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708090"/>
          <w:sz w:val="27"/>
          <w:szCs w:val="27"/>
        </w:rPr>
        <w:lastRenderedPageBreak/>
        <w:t>// @Component Decorator</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66D9EF"/>
          <w:sz w:val="27"/>
          <w:szCs w:val="27"/>
        </w:rPr>
        <w:t>export</w:t>
      </w: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class</w:t>
      </w:r>
      <w:r w:rsidRPr="00632556">
        <w:rPr>
          <w:rFonts w:ascii="Consolas" w:eastAsia="Times New Roman" w:hAnsi="Consolas" w:cs="Consolas"/>
          <w:color w:val="F8F8F2"/>
          <w:sz w:val="27"/>
          <w:szCs w:val="27"/>
        </w:rPr>
        <w:t xml:space="preserve"> AboutComponent </w:t>
      </w:r>
      <w:r w:rsidRPr="00632556">
        <w:rPr>
          <w:rFonts w:ascii="Consolas" w:eastAsia="Times New Roman" w:hAnsi="Consolas" w:cs="Consolas"/>
          <w:color w:val="66D9EF"/>
          <w:sz w:val="27"/>
          <w:szCs w:val="27"/>
        </w:rPr>
        <w:t>implements</w:t>
      </w:r>
      <w:r w:rsidRPr="00632556">
        <w:rPr>
          <w:rFonts w:ascii="Consolas" w:eastAsia="Times New Roman" w:hAnsi="Consolas" w:cs="Consolas"/>
          <w:color w:val="F8F8F2"/>
          <w:sz w:val="27"/>
          <w:szCs w:val="27"/>
        </w:rPr>
        <w:t xml:space="preserve"> OnInit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goals: any;</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constructor</w:t>
      </w:r>
      <w:r w:rsidRPr="00632556">
        <w:rPr>
          <w:rFonts w:ascii="Consolas" w:eastAsia="Times New Roman" w:hAnsi="Consolas" w:cs="Consolas"/>
          <w:color w:val="F8F8F2"/>
          <w:sz w:val="27"/>
          <w:szCs w:val="27"/>
        </w:rPr>
        <w:t>(</w:t>
      </w:r>
      <w:r w:rsidRPr="00632556">
        <w:rPr>
          <w:rFonts w:ascii="Consolas" w:eastAsia="Times New Roman" w:hAnsi="Consolas" w:cs="Consolas"/>
          <w:color w:val="66D9EF"/>
          <w:sz w:val="27"/>
          <w:szCs w:val="27"/>
        </w:rPr>
        <w:t>private</w:t>
      </w:r>
      <w:r w:rsidRPr="00632556">
        <w:rPr>
          <w:rFonts w:ascii="Consolas" w:eastAsia="Times New Roman" w:hAnsi="Consolas" w:cs="Consolas"/>
          <w:color w:val="F8F8F2"/>
          <w:sz w:val="27"/>
          <w:szCs w:val="27"/>
        </w:rPr>
        <w:t xml:space="preserve"> route: ActivatedRoute, </w:t>
      </w:r>
      <w:r w:rsidRPr="00632556">
        <w:rPr>
          <w:rFonts w:ascii="Consolas" w:eastAsia="Times New Roman" w:hAnsi="Consolas" w:cs="Consolas"/>
          <w:color w:val="66D9EF"/>
          <w:sz w:val="27"/>
          <w:szCs w:val="27"/>
        </w:rPr>
        <w:t>private</w:t>
      </w:r>
      <w:r w:rsidRPr="00632556">
        <w:rPr>
          <w:rFonts w:ascii="Consolas" w:eastAsia="Times New Roman" w:hAnsi="Consolas" w:cs="Consolas"/>
          <w:color w:val="F8F8F2"/>
          <w:sz w:val="27"/>
          <w:szCs w:val="27"/>
        </w:rPr>
        <w:t xml:space="preserve"> router: Router, </w:t>
      </w:r>
      <w:r w:rsidRPr="00632556">
        <w:rPr>
          <w:rFonts w:ascii="Consolas" w:eastAsia="Times New Roman" w:hAnsi="Consolas" w:cs="Consolas"/>
          <w:color w:val="66D9EF"/>
          <w:sz w:val="27"/>
          <w:szCs w:val="27"/>
        </w:rPr>
        <w:t>private</w:t>
      </w:r>
      <w:r w:rsidRPr="00632556">
        <w:rPr>
          <w:rFonts w:ascii="Consolas" w:eastAsia="Times New Roman" w:hAnsi="Consolas" w:cs="Consolas"/>
          <w:color w:val="F8F8F2"/>
          <w:sz w:val="27"/>
          <w:szCs w:val="27"/>
        </w:rPr>
        <w:t xml:space="preserve"> _data: DataService) {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.route.params.</w:t>
      </w:r>
      <w:r w:rsidRPr="00632556">
        <w:rPr>
          <w:rFonts w:ascii="Consolas" w:eastAsia="Times New Roman" w:hAnsi="Consolas" w:cs="Consolas"/>
          <w:color w:val="00DEFF"/>
          <w:sz w:val="27"/>
          <w:szCs w:val="27"/>
        </w:rPr>
        <w:t>subscribe</w:t>
      </w:r>
      <w:r w:rsidRPr="00632556">
        <w:rPr>
          <w:rFonts w:ascii="Consolas" w:eastAsia="Times New Roman" w:hAnsi="Consolas" w:cs="Consolas"/>
          <w:color w:val="F8F8F2"/>
          <w:sz w:val="27"/>
          <w:szCs w:val="27"/>
        </w:rPr>
        <w:t>(res =&gt; console.</w:t>
      </w:r>
      <w:r w:rsidRPr="00632556">
        <w:rPr>
          <w:rFonts w:ascii="Consolas" w:eastAsia="Times New Roman" w:hAnsi="Consolas" w:cs="Consolas"/>
          <w:color w:val="00DEFF"/>
          <w:sz w:val="27"/>
          <w:szCs w:val="27"/>
        </w:rPr>
        <w:t>log</w:t>
      </w:r>
      <w:r w:rsidRPr="00632556">
        <w:rPr>
          <w:rFonts w:ascii="Consolas" w:eastAsia="Times New Roman" w:hAnsi="Consolas" w:cs="Consolas"/>
          <w:color w:val="F8F8F2"/>
          <w:sz w:val="27"/>
          <w:szCs w:val="27"/>
        </w:rPr>
        <w:t>(res.id));</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00DEFF"/>
          <w:sz w:val="27"/>
          <w:szCs w:val="27"/>
        </w:rPr>
        <w:t>ngOnInit</w:t>
      </w:r>
      <w:r w:rsidRPr="00632556">
        <w:rPr>
          <w:rFonts w:ascii="Consolas" w:eastAsia="Times New Roman" w:hAnsi="Consolas" w:cs="Consolas"/>
          <w:color w:val="F8F8F2"/>
          <w:sz w:val="27"/>
          <w:szCs w:val="27"/>
        </w:rPr>
        <w:t>()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._data.goal.</w:t>
      </w:r>
      <w:r w:rsidRPr="00632556">
        <w:rPr>
          <w:rFonts w:ascii="Consolas" w:eastAsia="Times New Roman" w:hAnsi="Consolas" w:cs="Consolas"/>
          <w:color w:val="00DEFF"/>
          <w:sz w:val="27"/>
          <w:szCs w:val="27"/>
        </w:rPr>
        <w:t>subscribe</w:t>
      </w:r>
      <w:r w:rsidRPr="00632556">
        <w:rPr>
          <w:rFonts w:ascii="Consolas" w:eastAsia="Times New Roman" w:hAnsi="Consolas" w:cs="Consolas"/>
          <w:color w:val="F8F8F2"/>
          <w:sz w:val="27"/>
          <w:szCs w:val="27"/>
        </w:rPr>
        <w:t xml:space="preserve">(res =&gt;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.goals = res);</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lastRenderedPageBreak/>
        <w:t xml:space="preserve">  </w:t>
      </w:r>
      <w:r w:rsidRPr="00632556">
        <w:rPr>
          <w:rFonts w:ascii="Consolas" w:eastAsia="Times New Roman" w:hAnsi="Consolas" w:cs="Consolas"/>
          <w:color w:val="00DEFF"/>
          <w:sz w:val="27"/>
          <w:szCs w:val="27"/>
        </w:rPr>
        <w:t>sendMeHome</w:t>
      </w:r>
      <w:r w:rsidRPr="00632556">
        <w:rPr>
          <w:rFonts w:ascii="Consolas" w:eastAsia="Times New Roman" w:hAnsi="Consolas" w:cs="Consolas"/>
          <w:color w:val="F8F8F2"/>
          <w:sz w:val="27"/>
          <w:szCs w:val="27"/>
        </w:rPr>
        <w:t>()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r w:rsidRPr="00632556">
        <w:rPr>
          <w:rFonts w:ascii="Consolas" w:eastAsia="Times New Roman" w:hAnsi="Consolas" w:cs="Consolas"/>
          <w:color w:val="66D9EF"/>
          <w:sz w:val="27"/>
          <w:szCs w:val="27"/>
        </w:rPr>
        <w:t>this</w:t>
      </w:r>
      <w:r w:rsidRPr="00632556">
        <w:rPr>
          <w:rFonts w:ascii="Consolas" w:eastAsia="Times New Roman" w:hAnsi="Consolas" w:cs="Consolas"/>
          <w:color w:val="F8F8F2"/>
          <w:sz w:val="27"/>
          <w:szCs w:val="27"/>
        </w:rPr>
        <w:t>.router.</w:t>
      </w:r>
      <w:r w:rsidRPr="00632556">
        <w:rPr>
          <w:rFonts w:ascii="Consolas" w:eastAsia="Times New Roman" w:hAnsi="Consolas" w:cs="Consolas"/>
          <w:color w:val="00DEFF"/>
          <w:sz w:val="27"/>
          <w:szCs w:val="27"/>
        </w:rPr>
        <w:t>navigate</w:t>
      </w:r>
      <w:r w:rsidRPr="00632556">
        <w:rPr>
          <w:rFonts w:ascii="Consolas" w:eastAsia="Times New Roman" w:hAnsi="Consolas" w:cs="Consolas"/>
          <w:color w:val="F8F8F2"/>
          <w:sz w:val="27"/>
          <w:szCs w:val="27"/>
        </w:rPr>
        <w:t>([</w:t>
      </w:r>
      <w:r w:rsidRPr="00632556">
        <w:rPr>
          <w:rFonts w:ascii="Consolas" w:eastAsia="Times New Roman" w:hAnsi="Consolas" w:cs="Consolas"/>
          <w:color w:val="64DBB5"/>
          <w:sz w:val="27"/>
          <w:szCs w:val="27"/>
        </w:rPr>
        <w:t>''</w:t>
      </w:r>
      <w:r w:rsidRPr="00632556">
        <w:rPr>
          <w:rFonts w:ascii="Consolas" w:eastAsia="Times New Roman" w:hAnsi="Consolas" w:cs="Consolas"/>
          <w:color w:val="F8F8F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And finally, update </w:t>
      </w:r>
      <w:r w:rsidRPr="00632556">
        <w:rPr>
          <w:rFonts w:ascii="Noto Sans" w:eastAsia="Times New Roman" w:hAnsi="Noto Sans" w:cs="Helvetica"/>
          <w:i/>
          <w:iCs/>
          <w:color w:val="222222"/>
          <w:sz w:val="27"/>
          <w:szCs w:val="27"/>
        </w:rPr>
        <w:t>about.component.html</w:t>
      </w:r>
      <w:r w:rsidRPr="00632556">
        <w:rPr>
          <w:rFonts w:ascii="Noto Sans" w:eastAsia="Times New Roman" w:hAnsi="Noto Sans" w:cs="Helvetica"/>
          <w:color w:val="222222"/>
          <w:sz w:val="27"/>
          <w:szCs w:val="27"/>
        </w:rPr>
        <w: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&lt;</w:t>
      </w:r>
      <w:r w:rsidRPr="00632556">
        <w:rPr>
          <w:rFonts w:ascii="Consolas" w:eastAsia="Times New Roman" w:hAnsi="Consolas" w:cs="Consolas"/>
          <w:color w:val="F92672"/>
          <w:sz w:val="27"/>
          <w:szCs w:val="27"/>
        </w:rPr>
        <w:t>p</w:t>
      </w:r>
      <w:r w:rsidRPr="00632556">
        <w:rPr>
          <w:rFonts w:ascii="Consolas" w:eastAsia="Times New Roman" w:hAnsi="Consolas" w:cs="Consolas"/>
          <w:color w:val="F8F8F2"/>
          <w:sz w:val="27"/>
          <w:szCs w:val="27"/>
        </w:rPr>
        <w:t>&gt;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This is what I'm all about. &lt;</w:t>
      </w:r>
      <w:r w:rsidRPr="00632556">
        <w:rPr>
          <w:rFonts w:ascii="Consolas" w:eastAsia="Times New Roman" w:hAnsi="Consolas" w:cs="Consolas"/>
          <w:color w:val="F92672"/>
          <w:sz w:val="27"/>
          <w:szCs w:val="27"/>
        </w:rPr>
        <w:t xml:space="preserve">a </w:t>
      </w:r>
      <w:r w:rsidRPr="00632556">
        <w:rPr>
          <w:rFonts w:ascii="Consolas" w:eastAsia="Times New Roman" w:hAnsi="Consolas" w:cs="Consolas"/>
          <w:color w:val="64DBB5"/>
          <w:sz w:val="27"/>
          <w:szCs w:val="27"/>
        </w:rPr>
        <w:t>href</w:t>
      </w:r>
      <w:r w:rsidRPr="00632556">
        <w:rPr>
          <w:rFonts w:ascii="Consolas" w:eastAsia="Times New Roman" w:hAnsi="Consolas" w:cs="Consolas"/>
          <w:color w:val="F8F8F2"/>
          <w:sz w:val="27"/>
          <w:szCs w:val="27"/>
        </w:rPr>
        <w:t>=""</w:t>
      </w:r>
      <w:r w:rsidRPr="00632556">
        <w:rPr>
          <w:rFonts w:ascii="Consolas" w:eastAsia="Times New Roman" w:hAnsi="Consolas" w:cs="Consolas"/>
          <w:color w:val="F92672"/>
          <w:sz w:val="27"/>
          <w:szCs w:val="27"/>
        </w:rPr>
        <w:t xml:space="preserve"> </w:t>
      </w:r>
      <w:r w:rsidRPr="00632556">
        <w:rPr>
          <w:rFonts w:ascii="Consolas" w:eastAsia="Times New Roman" w:hAnsi="Consolas" w:cs="Consolas"/>
          <w:color w:val="64DBB5"/>
          <w:sz w:val="27"/>
          <w:szCs w:val="27"/>
        </w:rPr>
        <w:t>(click)</w:t>
      </w:r>
      <w:r w:rsidRPr="00632556">
        <w:rPr>
          <w:rFonts w:ascii="Consolas" w:eastAsia="Times New Roman" w:hAnsi="Consolas" w:cs="Consolas"/>
          <w:color w:val="F8F8F2"/>
          <w:sz w:val="27"/>
          <w:szCs w:val="27"/>
        </w:rPr>
        <w:t>="</w:t>
      </w:r>
      <w:r w:rsidRPr="00632556">
        <w:rPr>
          <w:rFonts w:ascii="Consolas" w:eastAsia="Times New Roman" w:hAnsi="Consolas" w:cs="Consolas"/>
          <w:color w:val="00DEFF"/>
          <w:sz w:val="27"/>
          <w:szCs w:val="27"/>
        </w:rPr>
        <w:t>sendMeHome()</w:t>
      </w:r>
      <w:r w:rsidRPr="00632556">
        <w:rPr>
          <w:rFonts w:ascii="Consolas" w:eastAsia="Times New Roman" w:hAnsi="Consolas" w:cs="Consolas"/>
          <w:color w:val="F8F8F2"/>
          <w:sz w:val="27"/>
          <w:szCs w:val="27"/>
        </w:rPr>
        <w:t>"&gt;&lt;</w:t>
      </w:r>
      <w:r w:rsidRPr="00632556">
        <w:rPr>
          <w:rFonts w:ascii="Consolas" w:eastAsia="Times New Roman" w:hAnsi="Consolas" w:cs="Consolas"/>
          <w:color w:val="F92672"/>
          <w:sz w:val="27"/>
          <w:szCs w:val="27"/>
        </w:rPr>
        <w:t>strong</w:t>
      </w:r>
      <w:r w:rsidRPr="00632556">
        <w:rPr>
          <w:rFonts w:ascii="Consolas" w:eastAsia="Times New Roman" w:hAnsi="Consolas" w:cs="Consolas"/>
          <w:color w:val="F8F8F2"/>
          <w:sz w:val="27"/>
          <w:szCs w:val="27"/>
        </w:rPr>
        <w:t>&gt;Take me back&lt;/</w:t>
      </w:r>
      <w:r w:rsidRPr="00632556">
        <w:rPr>
          <w:rFonts w:ascii="Consolas" w:eastAsia="Times New Roman" w:hAnsi="Consolas" w:cs="Consolas"/>
          <w:color w:val="F92672"/>
          <w:sz w:val="27"/>
          <w:szCs w:val="27"/>
        </w:rPr>
        <w:t>strong</w:t>
      </w:r>
      <w:r w:rsidRPr="00632556">
        <w:rPr>
          <w:rFonts w:ascii="Consolas" w:eastAsia="Times New Roman" w:hAnsi="Consolas" w:cs="Consolas"/>
          <w:color w:val="F8F8F2"/>
          <w:sz w:val="27"/>
          <w:szCs w:val="27"/>
        </w:rPr>
        <w:t>&gt;&lt;/</w:t>
      </w:r>
      <w:r w:rsidRPr="00632556">
        <w:rPr>
          <w:rFonts w:ascii="Consolas" w:eastAsia="Times New Roman" w:hAnsi="Consolas" w:cs="Consolas"/>
          <w:color w:val="F92672"/>
          <w:sz w:val="27"/>
          <w:szCs w:val="27"/>
        </w:rPr>
        <w:t>a</w:t>
      </w:r>
      <w:r w:rsidRPr="00632556">
        <w:rPr>
          <w:rFonts w:ascii="Consolas" w:eastAsia="Times New Roman" w:hAnsi="Consolas" w:cs="Consolas"/>
          <w:color w:val="F8F8F2"/>
          <w:sz w:val="27"/>
          <w:szCs w:val="27"/>
        </w:rPr>
        <w:t>&gt;.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&lt;/</w:t>
      </w:r>
      <w:r w:rsidRPr="00632556">
        <w:rPr>
          <w:rFonts w:ascii="Consolas" w:eastAsia="Times New Roman" w:hAnsi="Consolas" w:cs="Consolas"/>
          <w:color w:val="F92672"/>
          <w:sz w:val="27"/>
          <w:szCs w:val="27"/>
        </w:rPr>
        <w:t>p</w:t>
      </w:r>
      <w:r w:rsidRPr="00632556">
        <w:rPr>
          <w:rFonts w:ascii="Consolas" w:eastAsia="Times New Roman" w:hAnsi="Consolas" w:cs="Consolas"/>
          <w:color w:val="F8F8F2"/>
          <w:sz w:val="27"/>
          <w:szCs w:val="27"/>
        </w:rPr>
        <w:t>&gt;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&lt;</w:t>
      </w:r>
      <w:r w:rsidRPr="00632556">
        <w:rPr>
          <w:rFonts w:ascii="Consolas" w:eastAsia="Times New Roman" w:hAnsi="Consolas" w:cs="Consolas"/>
          <w:color w:val="F92672"/>
          <w:sz w:val="27"/>
          <w:szCs w:val="27"/>
        </w:rPr>
        <w:t>ul</w:t>
      </w:r>
      <w:r w:rsidRPr="00632556">
        <w:rPr>
          <w:rFonts w:ascii="Consolas" w:eastAsia="Times New Roman" w:hAnsi="Consolas" w:cs="Consolas"/>
          <w:color w:val="F8F8F2"/>
          <w:sz w:val="27"/>
          <w:szCs w:val="27"/>
        </w:rPr>
        <w:t>&gt;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&lt;</w:t>
      </w:r>
      <w:r w:rsidRPr="00632556">
        <w:rPr>
          <w:rFonts w:ascii="Consolas" w:eastAsia="Times New Roman" w:hAnsi="Consolas" w:cs="Consolas"/>
          <w:color w:val="F92672"/>
          <w:sz w:val="27"/>
          <w:szCs w:val="27"/>
        </w:rPr>
        <w:t xml:space="preserve">li </w:t>
      </w:r>
      <w:r w:rsidRPr="00632556">
        <w:rPr>
          <w:rFonts w:ascii="Consolas" w:eastAsia="Times New Roman" w:hAnsi="Consolas" w:cs="Consolas"/>
          <w:color w:val="64DBB5"/>
          <w:sz w:val="27"/>
          <w:szCs w:val="27"/>
        </w:rPr>
        <w:t>*ngFor</w:t>
      </w:r>
      <w:r w:rsidRPr="00632556">
        <w:rPr>
          <w:rFonts w:ascii="Consolas" w:eastAsia="Times New Roman" w:hAnsi="Consolas" w:cs="Consolas"/>
          <w:color w:val="F8F8F2"/>
          <w:sz w:val="27"/>
          <w:szCs w:val="27"/>
        </w:rPr>
        <w:t>="</w:t>
      </w:r>
      <w:r w:rsidRPr="00632556">
        <w:rPr>
          <w:rFonts w:ascii="Consolas" w:eastAsia="Times New Roman" w:hAnsi="Consolas" w:cs="Consolas"/>
          <w:color w:val="00DEFF"/>
          <w:sz w:val="27"/>
          <w:szCs w:val="27"/>
        </w:rPr>
        <w:t>let goal of goals</w:t>
      </w:r>
      <w:r w:rsidRPr="00632556">
        <w:rPr>
          <w:rFonts w:ascii="Consolas" w:eastAsia="Times New Roman" w:hAnsi="Consolas" w:cs="Consolas"/>
          <w:color w:val="F8F8F2"/>
          <w:sz w:val="27"/>
          <w:szCs w:val="27"/>
        </w:rPr>
        <w:t>"&gt;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 goal }}</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t xml:space="preserve">  &lt;/</w:t>
      </w:r>
      <w:r w:rsidRPr="00632556">
        <w:rPr>
          <w:rFonts w:ascii="Consolas" w:eastAsia="Times New Roman" w:hAnsi="Consolas" w:cs="Consolas"/>
          <w:color w:val="F92672"/>
          <w:sz w:val="27"/>
          <w:szCs w:val="27"/>
        </w:rPr>
        <w:t>li</w:t>
      </w:r>
      <w:r w:rsidRPr="00632556">
        <w:rPr>
          <w:rFonts w:ascii="Consolas" w:eastAsia="Times New Roman" w:hAnsi="Consolas" w:cs="Consolas"/>
          <w:color w:val="F8F8F2"/>
          <w:sz w:val="27"/>
          <w:szCs w:val="27"/>
        </w:rPr>
        <w:t>&gt;</w:t>
      </w:r>
    </w:p>
    <w:p w:rsidR="00632556" w:rsidRPr="00632556" w:rsidRDefault="00632556" w:rsidP="00632556">
      <w:pPr>
        <w:shd w:val="clear" w:color="auto" w:fill="2628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40" w:lineRule="auto"/>
        <w:ind w:left="-540" w:right="-540"/>
        <w:rPr>
          <w:rFonts w:ascii="Consolas" w:eastAsia="Times New Roman" w:hAnsi="Consolas" w:cs="Consolas"/>
          <w:color w:val="F8F8F2"/>
          <w:sz w:val="27"/>
          <w:szCs w:val="27"/>
        </w:rPr>
      </w:pPr>
      <w:r w:rsidRPr="00632556">
        <w:rPr>
          <w:rFonts w:ascii="Consolas" w:eastAsia="Times New Roman" w:hAnsi="Consolas" w:cs="Consolas"/>
          <w:color w:val="F8F8F2"/>
          <w:sz w:val="27"/>
          <w:szCs w:val="27"/>
        </w:rPr>
        <w:lastRenderedPageBreak/>
        <w:t>&lt;/</w:t>
      </w:r>
      <w:r w:rsidRPr="00632556">
        <w:rPr>
          <w:rFonts w:ascii="Consolas" w:eastAsia="Times New Roman" w:hAnsi="Consolas" w:cs="Consolas"/>
          <w:color w:val="F92672"/>
          <w:sz w:val="27"/>
          <w:szCs w:val="27"/>
        </w:rPr>
        <w:t>ul</w:t>
      </w:r>
      <w:r w:rsidRPr="00632556">
        <w:rPr>
          <w:rFonts w:ascii="Consolas" w:eastAsia="Times New Roman" w:hAnsi="Consolas" w:cs="Consolas"/>
          <w:color w:val="F8F8F2"/>
          <w:sz w:val="27"/>
          <w:szCs w:val="27"/>
        </w:rPr>
        <w:t>&gt;</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Great! Try it out!</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You will see that when you click back and forth between the components, the goals data is shared. You can also use the form to add new goals and also remove them by clicking them on the list, and the data is persisted across the components.</w:t>
      </w:r>
    </w:p>
    <w:p w:rsidR="00632556" w:rsidRPr="00632556" w:rsidRDefault="00632556" w:rsidP="00632556">
      <w:pPr>
        <w:shd w:val="clear" w:color="auto" w:fill="FFFFFF"/>
        <w:spacing w:before="100" w:beforeAutospacing="1" w:after="100" w:afterAutospacing="1" w:line="240" w:lineRule="auto"/>
        <w:outlineLvl w:val="1"/>
        <w:rPr>
          <w:rFonts w:ascii="Noto Sans" w:eastAsia="Times New Roman" w:hAnsi="Noto Sans" w:cs="Helvetica"/>
          <w:b/>
          <w:bCs/>
          <w:color w:val="222222"/>
          <w:sz w:val="54"/>
          <w:szCs w:val="54"/>
        </w:rPr>
      </w:pPr>
      <w:r w:rsidRPr="00632556">
        <w:rPr>
          <w:rFonts w:ascii="Noto Sans" w:eastAsia="Times New Roman" w:hAnsi="Noto Sans" w:cs="Helvetica"/>
          <w:b/>
          <w:bCs/>
          <w:color w:val="222222"/>
          <w:sz w:val="54"/>
          <w:szCs w:val="54"/>
        </w:rPr>
        <w:t>Going Forward</w:t>
      </w:r>
    </w:p>
    <w:p w:rsidR="00632556" w:rsidRPr="00632556" w:rsidRDefault="00632556" w:rsidP="00632556">
      <w:pPr>
        <w:shd w:val="clear" w:color="auto" w:fill="FFFFFF"/>
        <w:spacing w:after="100" w:afterAutospacing="1" w:line="240" w:lineRule="auto"/>
        <w:rPr>
          <w:rFonts w:ascii="Noto Sans" w:eastAsia="Times New Roman" w:hAnsi="Noto Sans" w:cs="Helvetica"/>
          <w:color w:val="222222"/>
          <w:sz w:val="27"/>
          <w:szCs w:val="27"/>
        </w:rPr>
      </w:pPr>
      <w:r w:rsidRPr="00632556">
        <w:rPr>
          <w:rFonts w:ascii="Noto Sans" w:eastAsia="Times New Roman" w:hAnsi="Noto Sans" w:cs="Helvetica"/>
          <w:color w:val="222222"/>
          <w:sz w:val="27"/>
          <w:szCs w:val="27"/>
        </w:rPr>
        <w:t>You've come quite a long way since </w:t>
      </w:r>
      <w:hyperlink r:id="rId5" w:history="1">
        <w:r w:rsidRPr="00632556">
          <w:rPr>
            <w:rFonts w:ascii="Noto Sans" w:eastAsia="Times New Roman" w:hAnsi="Noto Sans" w:cs="Helvetica"/>
            <w:b/>
            <w:bCs/>
            <w:color w:val="00AD7D"/>
            <w:sz w:val="27"/>
            <w:szCs w:val="27"/>
            <w:u w:val="single"/>
          </w:rPr>
          <w:t>learning Angular 5</w:t>
        </w:r>
      </w:hyperlink>
      <w:r w:rsidRPr="00632556">
        <w:rPr>
          <w:rFonts w:ascii="Noto Sans" w:eastAsia="Times New Roman" w:hAnsi="Noto Sans" w:cs="Helvetica"/>
          <w:color w:val="222222"/>
          <w:sz w:val="27"/>
          <w:szCs w:val="27"/>
        </w:rPr>
        <w:t>. In the next and final lesson, we're going to take a look at how to deploy our Angular 5 app.</w:t>
      </w:r>
    </w:p>
    <w:p w:rsidR="00632556" w:rsidRPr="00632556" w:rsidRDefault="00632556" w:rsidP="00632556">
      <w:pPr>
        <w:shd w:val="clear" w:color="auto" w:fill="FFFFFF"/>
        <w:spacing w:after="0" w:line="240" w:lineRule="auto"/>
        <w:rPr>
          <w:rFonts w:ascii="Helvetica" w:eastAsia="Times New Roman" w:hAnsi="Helvetica" w:cs="Helvetica"/>
          <w:color w:val="222222"/>
          <w:sz w:val="27"/>
          <w:szCs w:val="27"/>
        </w:rPr>
      </w:pPr>
    </w:p>
    <w:p w:rsidR="00632556" w:rsidRPr="00632556" w:rsidRDefault="00632556" w:rsidP="00632556">
      <w:pPr>
        <w:shd w:val="clear" w:color="auto" w:fill="FFFFFF"/>
        <w:spacing w:line="240" w:lineRule="auto"/>
        <w:rPr>
          <w:rFonts w:ascii="Helvetica" w:eastAsia="Times New Roman" w:hAnsi="Helvetica" w:cs="Helvetica"/>
          <w:color w:val="222222"/>
          <w:sz w:val="27"/>
          <w:szCs w:val="27"/>
        </w:rPr>
      </w:pPr>
      <w:r w:rsidRPr="00632556">
        <w:rPr>
          <w:rFonts w:ascii="Helvetica" w:eastAsia="Times New Roman" w:hAnsi="Helvetica" w:cs="Helvetica"/>
          <w:color w:val="222222"/>
          <w:sz w:val="27"/>
          <w:szCs w:val="27"/>
        </w:rPr>
        <w:t> </w:t>
      </w:r>
    </w:p>
    <w:p w:rsidR="00632556" w:rsidRPr="00632556" w:rsidRDefault="00632556" w:rsidP="00632556">
      <w:pPr>
        <w:spacing w:before="100" w:beforeAutospacing="1" w:after="100" w:afterAutospacing="1" w:line="240" w:lineRule="auto"/>
        <w:outlineLvl w:val="3"/>
        <w:rPr>
          <w:ins w:id="1" w:author="Unknown"/>
          <w:rFonts w:ascii="Helvetica" w:eastAsia="Times New Roman" w:hAnsi="Helvetica" w:cs="Helvetica"/>
          <w:b/>
          <w:bCs/>
          <w:color w:val="222222"/>
          <w:sz w:val="24"/>
          <w:szCs w:val="24"/>
        </w:rPr>
      </w:pPr>
      <w:ins w:id="2" w:author="Unknown">
        <w:r w:rsidRPr="00632556">
          <w:rPr>
            <w:rFonts w:ascii="Helvetica" w:eastAsia="Times New Roman" w:hAnsi="Helvetica" w:cs="Helvetica"/>
            <w:b/>
            <w:bCs/>
            <w:color w:val="222222"/>
            <w:sz w:val="24"/>
            <w:szCs w:val="24"/>
          </w:rPr>
          <w:t>Share this post</w:t>
        </w:r>
      </w:ins>
    </w:p>
    <w:p w:rsidR="00632556" w:rsidRPr="00632556" w:rsidRDefault="00632556" w:rsidP="00632556">
      <w:pPr>
        <w:spacing w:after="0" w:line="240" w:lineRule="auto"/>
        <w:rPr>
          <w:ins w:id="3" w:author="Unknown"/>
          <w:rFonts w:ascii="Helvetica" w:eastAsia="Times New Roman" w:hAnsi="Helvetica" w:cs="Helvetica"/>
          <w:color w:val="222222"/>
          <w:sz w:val="27"/>
          <w:szCs w:val="27"/>
        </w:rPr>
      </w:pPr>
      <w:r>
        <w:rPr>
          <w:rFonts w:ascii="Noto Sans" w:eastAsia="Times New Roman" w:hAnsi="Noto Sans" w:cs="Helvetica"/>
          <w:b/>
          <w:bCs/>
          <w:noProof/>
          <w:color w:val="00AD7D"/>
          <w:sz w:val="27"/>
          <w:szCs w:val="27"/>
        </w:rPr>
        <w:drawing>
          <wp:inline distT="0" distB="0" distL="0" distR="0">
            <wp:extent cx="561975" cy="561975"/>
            <wp:effectExtent l="0" t="0" r="9525" b="9525"/>
            <wp:docPr id="2" name="Picture 2" descr="https://coursetro.com/images/share-fb.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tro.com/images/share-fb.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ins w:id="4" w:author="Unknown">
        <w:r w:rsidRPr="00632556">
          <w:rPr>
            <w:rFonts w:ascii="Helvetica" w:eastAsia="Times New Roman" w:hAnsi="Helvetica" w:cs="Helvetica"/>
            <w:color w:val="222222"/>
            <w:sz w:val="27"/>
            <w:szCs w:val="27"/>
          </w:rPr>
          <w:t> </w:t>
        </w:r>
      </w:ins>
      <w:r>
        <w:rPr>
          <w:rFonts w:ascii="Noto Sans" w:eastAsia="Times New Roman" w:hAnsi="Noto Sans" w:cs="Helvetica"/>
          <w:b/>
          <w:bCs/>
          <w:noProof/>
          <w:color w:val="00AD7D"/>
          <w:sz w:val="27"/>
          <w:szCs w:val="27"/>
        </w:rPr>
        <w:drawing>
          <wp:inline distT="0" distB="0" distL="0" distR="0">
            <wp:extent cx="561975" cy="561975"/>
            <wp:effectExtent l="0" t="0" r="9525" b="9525"/>
            <wp:docPr id="1" name="Picture 1" descr="https://coursetro.com/images/share-tw.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tro.com/images/share-tw.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632556" w:rsidRPr="00632556" w:rsidRDefault="00632556" w:rsidP="00632556">
      <w:pPr>
        <w:spacing w:after="0" w:line="240" w:lineRule="auto"/>
        <w:rPr>
          <w:ins w:id="5" w:author="Unknown"/>
          <w:rFonts w:ascii="Helvetica" w:eastAsia="Times New Roman" w:hAnsi="Helvetica" w:cs="Helvetica"/>
          <w:color w:val="222222"/>
          <w:sz w:val="27"/>
          <w:szCs w:val="27"/>
        </w:rPr>
      </w:pPr>
      <w:ins w:id="6" w:author="Unknown">
        <w:r w:rsidRPr="00632556">
          <w:rPr>
            <w:rFonts w:ascii="Helvetica" w:eastAsia="Times New Roman" w:hAnsi="Helvetica" w:cs="Helvetica"/>
            <w:color w:val="222222"/>
            <w:sz w:val="27"/>
            <w:szCs w:val="27"/>
          </w:rPr>
          <w:br/>
        </w:r>
        <w:r w:rsidRPr="00632556">
          <w:rPr>
            <w:rFonts w:ascii="Helvetica" w:eastAsia="Times New Roman" w:hAnsi="Helvetica" w:cs="Helvetica"/>
            <w:color w:val="222222"/>
            <w:sz w:val="27"/>
            <w:szCs w:val="27"/>
          </w:rPr>
          <w:br/>
        </w:r>
        <w:r w:rsidRPr="00632556">
          <w:rPr>
            <w:rFonts w:ascii="Helvetica" w:eastAsia="Times New Roman" w:hAnsi="Helvetica" w:cs="Helvetica"/>
            <w:color w:val="222222"/>
            <w:sz w:val="27"/>
            <w:szCs w:val="27"/>
          </w:rPr>
          <w:br/>
        </w:r>
      </w:ins>
    </w:p>
    <w:p w:rsidR="00632556" w:rsidRPr="00632556" w:rsidRDefault="00632556" w:rsidP="00632556">
      <w:pPr>
        <w:spacing w:before="100" w:beforeAutospacing="1" w:after="450" w:line="240" w:lineRule="auto"/>
        <w:outlineLvl w:val="4"/>
        <w:rPr>
          <w:ins w:id="7" w:author="Unknown"/>
          <w:rFonts w:ascii="Noto Sans" w:eastAsia="Times New Roman" w:hAnsi="Noto Sans" w:cs="Helvetica"/>
          <w:color w:val="222222"/>
          <w:sz w:val="20"/>
          <w:szCs w:val="20"/>
        </w:rPr>
      </w:pPr>
      <w:ins w:id="8" w:author="Unknown">
        <w:r w:rsidRPr="00632556">
          <w:rPr>
            <w:rFonts w:ascii="Noto Sans" w:eastAsia="Times New Roman" w:hAnsi="Noto Sans" w:cs="Helvetica"/>
            <w:color w:val="222222"/>
            <w:sz w:val="20"/>
            <w:szCs w:val="20"/>
          </w:rPr>
          <w:t>Say something about this awesome post!</w:t>
        </w:r>
      </w:ins>
    </w:p>
    <w:p w:rsidR="006C0F5A" w:rsidRDefault="006C0F5A"/>
    <w:sectPr w:rsidR="006C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56"/>
    <w:rsid w:val="00632556"/>
    <w:rsid w:val="006C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25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325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325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55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3255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3255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325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5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2556"/>
    <w:rPr>
      <w:rFonts w:ascii="Courier New" w:eastAsia="Times New Roman" w:hAnsi="Courier New" w:cs="Courier New"/>
      <w:sz w:val="20"/>
      <w:szCs w:val="20"/>
    </w:rPr>
  </w:style>
  <w:style w:type="character" w:styleId="Strong">
    <w:name w:val="Strong"/>
    <w:basedOn w:val="DefaultParagraphFont"/>
    <w:uiPriority w:val="22"/>
    <w:qFormat/>
    <w:rsid w:val="00632556"/>
    <w:rPr>
      <w:b/>
      <w:bCs/>
    </w:rPr>
  </w:style>
  <w:style w:type="character" w:styleId="Emphasis">
    <w:name w:val="Emphasis"/>
    <w:basedOn w:val="DefaultParagraphFont"/>
    <w:uiPriority w:val="20"/>
    <w:qFormat/>
    <w:rsid w:val="00632556"/>
    <w:rPr>
      <w:i/>
      <w:iCs/>
    </w:rPr>
  </w:style>
  <w:style w:type="character" w:customStyle="1" w:styleId="token">
    <w:name w:val="token"/>
    <w:basedOn w:val="DefaultParagraphFont"/>
    <w:rsid w:val="00632556"/>
  </w:style>
  <w:style w:type="character" w:styleId="Hyperlink">
    <w:name w:val="Hyperlink"/>
    <w:basedOn w:val="DefaultParagraphFont"/>
    <w:uiPriority w:val="99"/>
    <w:semiHidden/>
    <w:unhideWhenUsed/>
    <w:rsid w:val="00632556"/>
    <w:rPr>
      <w:color w:val="0000FF"/>
      <w:u w:val="single"/>
    </w:rPr>
  </w:style>
  <w:style w:type="paragraph" w:styleId="BalloonText">
    <w:name w:val="Balloon Text"/>
    <w:basedOn w:val="Normal"/>
    <w:link w:val="BalloonTextChar"/>
    <w:uiPriority w:val="99"/>
    <w:semiHidden/>
    <w:unhideWhenUsed/>
    <w:rsid w:val="0063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25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325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325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55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3255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3255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325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5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2556"/>
    <w:rPr>
      <w:rFonts w:ascii="Courier New" w:eastAsia="Times New Roman" w:hAnsi="Courier New" w:cs="Courier New"/>
      <w:sz w:val="20"/>
      <w:szCs w:val="20"/>
    </w:rPr>
  </w:style>
  <w:style w:type="character" w:styleId="Strong">
    <w:name w:val="Strong"/>
    <w:basedOn w:val="DefaultParagraphFont"/>
    <w:uiPriority w:val="22"/>
    <w:qFormat/>
    <w:rsid w:val="00632556"/>
    <w:rPr>
      <w:b/>
      <w:bCs/>
    </w:rPr>
  </w:style>
  <w:style w:type="character" w:styleId="Emphasis">
    <w:name w:val="Emphasis"/>
    <w:basedOn w:val="DefaultParagraphFont"/>
    <w:uiPriority w:val="20"/>
    <w:qFormat/>
    <w:rsid w:val="00632556"/>
    <w:rPr>
      <w:i/>
      <w:iCs/>
    </w:rPr>
  </w:style>
  <w:style w:type="character" w:customStyle="1" w:styleId="token">
    <w:name w:val="token"/>
    <w:basedOn w:val="DefaultParagraphFont"/>
    <w:rsid w:val="00632556"/>
  </w:style>
  <w:style w:type="character" w:styleId="Hyperlink">
    <w:name w:val="Hyperlink"/>
    <w:basedOn w:val="DefaultParagraphFont"/>
    <w:uiPriority w:val="99"/>
    <w:semiHidden/>
    <w:unhideWhenUsed/>
    <w:rsid w:val="00632556"/>
    <w:rPr>
      <w:color w:val="0000FF"/>
      <w:u w:val="single"/>
    </w:rPr>
  </w:style>
  <w:style w:type="paragraph" w:styleId="BalloonText">
    <w:name w:val="Balloon Text"/>
    <w:basedOn w:val="Normal"/>
    <w:link w:val="BalloonTextChar"/>
    <w:uiPriority w:val="99"/>
    <w:semiHidden/>
    <w:unhideWhenUsed/>
    <w:rsid w:val="0063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449693">
      <w:bodyDiv w:val="1"/>
      <w:marLeft w:val="0"/>
      <w:marRight w:val="0"/>
      <w:marTop w:val="0"/>
      <w:marBottom w:val="0"/>
      <w:divBdr>
        <w:top w:val="none" w:sz="0" w:space="0" w:color="auto"/>
        <w:left w:val="none" w:sz="0" w:space="0" w:color="auto"/>
        <w:bottom w:val="none" w:sz="0" w:space="0" w:color="auto"/>
        <w:right w:val="none" w:sz="0" w:space="0" w:color="auto"/>
      </w:divBdr>
      <w:divsChild>
        <w:div w:id="537665885">
          <w:marLeft w:val="0"/>
          <w:marRight w:val="0"/>
          <w:marTop w:val="0"/>
          <w:marBottom w:val="0"/>
          <w:divBdr>
            <w:top w:val="none" w:sz="0" w:space="0" w:color="auto"/>
            <w:left w:val="none" w:sz="0" w:space="0" w:color="auto"/>
            <w:bottom w:val="none" w:sz="0" w:space="0" w:color="auto"/>
            <w:right w:val="none" w:sz="0" w:space="0" w:color="auto"/>
          </w:divBdr>
          <w:divsChild>
            <w:div w:id="1174882857">
              <w:marLeft w:val="0"/>
              <w:marRight w:val="0"/>
              <w:marTop w:val="0"/>
              <w:marBottom w:val="0"/>
              <w:divBdr>
                <w:top w:val="none" w:sz="0" w:space="0" w:color="auto"/>
                <w:left w:val="none" w:sz="0" w:space="0" w:color="auto"/>
                <w:bottom w:val="none" w:sz="0" w:space="0" w:color="auto"/>
                <w:right w:val="none" w:sz="0" w:space="0" w:color="auto"/>
              </w:divBdr>
              <w:divsChild>
                <w:div w:id="307975811">
                  <w:marLeft w:val="0"/>
                  <w:marRight w:val="0"/>
                  <w:marTop w:val="0"/>
                  <w:marBottom w:val="375"/>
                  <w:divBdr>
                    <w:top w:val="none" w:sz="0" w:space="0" w:color="auto"/>
                    <w:left w:val="none" w:sz="0" w:space="0" w:color="auto"/>
                    <w:bottom w:val="none" w:sz="0" w:space="0" w:color="auto"/>
                    <w:right w:val="none" w:sz="0" w:space="0" w:color="auto"/>
                  </w:divBdr>
                </w:div>
                <w:div w:id="1987466553">
                  <w:marLeft w:val="0"/>
                  <w:marRight w:val="0"/>
                  <w:marTop w:val="0"/>
                  <w:marBottom w:val="375"/>
                  <w:divBdr>
                    <w:top w:val="none" w:sz="0" w:space="0" w:color="auto"/>
                    <w:left w:val="none" w:sz="0" w:space="0" w:color="auto"/>
                    <w:bottom w:val="none" w:sz="0" w:space="0" w:color="auto"/>
                    <w:right w:val="none" w:sz="0" w:space="0" w:color="auto"/>
                  </w:divBdr>
                </w:div>
                <w:div w:id="524943380">
                  <w:marLeft w:val="0"/>
                  <w:marRight w:val="0"/>
                  <w:marTop w:val="0"/>
                  <w:marBottom w:val="375"/>
                  <w:divBdr>
                    <w:top w:val="none" w:sz="0" w:space="0" w:color="auto"/>
                    <w:left w:val="none" w:sz="0" w:space="0" w:color="auto"/>
                    <w:bottom w:val="none" w:sz="0" w:space="0" w:color="auto"/>
                    <w:right w:val="none" w:sz="0" w:space="0" w:color="auto"/>
                  </w:divBdr>
                </w:div>
                <w:div w:id="351994987">
                  <w:marLeft w:val="0"/>
                  <w:marRight w:val="0"/>
                  <w:marTop w:val="0"/>
                  <w:marBottom w:val="375"/>
                  <w:divBdr>
                    <w:top w:val="none" w:sz="0" w:space="0" w:color="auto"/>
                    <w:left w:val="none" w:sz="0" w:space="0" w:color="auto"/>
                    <w:bottom w:val="none" w:sz="0" w:space="0" w:color="auto"/>
                    <w:right w:val="none" w:sz="0" w:space="0" w:color="auto"/>
                  </w:divBdr>
                </w:div>
                <w:div w:id="211041152">
                  <w:marLeft w:val="0"/>
                  <w:marRight w:val="0"/>
                  <w:marTop w:val="0"/>
                  <w:marBottom w:val="375"/>
                  <w:divBdr>
                    <w:top w:val="none" w:sz="0" w:space="0" w:color="auto"/>
                    <w:left w:val="none" w:sz="0" w:space="0" w:color="auto"/>
                    <w:bottom w:val="none" w:sz="0" w:space="0" w:color="auto"/>
                    <w:right w:val="none" w:sz="0" w:space="0" w:color="auto"/>
                  </w:divBdr>
                </w:div>
              </w:divsChild>
            </w:div>
            <w:div w:id="1074666839">
              <w:marLeft w:val="0"/>
              <w:marRight w:val="0"/>
              <w:marTop w:val="0"/>
              <w:marBottom w:val="0"/>
              <w:divBdr>
                <w:top w:val="none" w:sz="0" w:space="0" w:color="auto"/>
                <w:left w:val="none" w:sz="0" w:space="0" w:color="auto"/>
                <w:bottom w:val="none" w:sz="0" w:space="0" w:color="auto"/>
                <w:right w:val="none" w:sz="0" w:space="0" w:color="auto"/>
              </w:divBdr>
              <w:divsChild>
                <w:div w:id="1277367666">
                  <w:marLeft w:val="0"/>
                  <w:marRight w:val="0"/>
                  <w:marTop w:val="0"/>
                  <w:marBottom w:val="0"/>
                  <w:divBdr>
                    <w:top w:val="none" w:sz="0" w:space="0" w:color="auto"/>
                    <w:left w:val="none" w:sz="0" w:space="0" w:color="auto"/>
                    <w:bottom w:val="none" w:sz="0" w:space="0" w:color="auto"/>
                    <w:right w:val="none" w:sz="0" w:space="0" w:color="auto"/>
                  </w:divBdr>
                  <w:divsChild>
                    <w:div w:id="9122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18909">
          <w:marLeft w:val="0"/>
          <w:marRight w:val="0"/>
          <w:marTop w:val="0"/>
          <w:marBottom w:val="0"/>
          <w:divBdr>
            <w:top w:val="none" w:sz="0" w:space="0" w:color="auto"/>
            <w:left w:val="none" w:sz="0" w:space="0" w:color="auto"/>
            <w:bottom w:val="none" w:sz="0" w:space="0" w:color="auto"/>
            <w:right w:val="none" w:sz="0" w:space="0" w:color="auto"/>
          </w:divBdr>
          <w:divsChild>
            <w:div w:id="20780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share?url=https://coursetro.com/posts/code/110/Creating-and-Using-Angular-5-Services&amp;text=Creating%20and%20Using%20Angular%205%20Services"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acebook.com/share.php?u=https://coursetro.com/posts/code/110/Creating-and-Using-Angular-5-Services&amp;title=Creating%20and%20Using%20Angular%205%20Services" TargetMode="External"/><Relationship Id="rId11" Type="http://schemas.openxmlformats.org/officeDocument/2006/relationships/theme" Target="theme/theme1.xml"/><Relationship Id="rId5" Type="http://schemas.openxmlformats.org/officeDocument/2006/relationships/hyperlink" Target="https://coursetro.com/courses/19/Learn-Angular-5-from-Scratch---Angular-5-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601</Words>
  <Characters>3428</Characters>
  <Application>Microsoft Office Word</Application>
  <DocSecurity>0</DocSecurity>
  <Lines>28</Lines>
  <Paragraphs>8</Paragraphs>
  <ScaleCrop>false</ScaleCrop>
  <Company>minhtuan6990@gmail.com</Company>
  <LinksUpToDate>false</LinksUpToDate>
  <CharactersWithSpaces>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Truong</dc:creator>
  <cp:lastModifiedBy>Pham Van Truong</cp:lastModifiedBy>
  <cp:revision>1</cp:revision>
  <dcterms:created xsi:type="dcterms:W3CDTF">2018-03-07T03:28:00Z</dcterms:created>
  <dcterms:modified xsi:type="dcterms:W3CDTF">2018-03-07T03:28:00Z</dcterms:modified>
</cp:coreProperties>
</file>