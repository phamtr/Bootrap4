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F5A" w:rsidRDefault="00260DD5">
      <w:r>
        <w:rPr>
          <w:noProof/>
        </w:rPr>
        <w:drawing>
          <wp:inline distT="0" distB="0" distL="0" distR="0" wp14:anchorId="313E624D" wp14:editId="406DE78E">
            <wp:extent cx="8632032" cy="690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5492" cy="69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97" w:rsidRPr="00976B97" w:rsidRDefault="00976B97" w:rsidP="00976B97">
      <w:pPr>
        <w:spacing w:before="100" w:beforeAutospacing="1" w:after="100" w:afterAutospacing="1" w:line="240" w:lineRule="auto"/>
        <w:outlineLvl w:val="0"/>
        <w:rPr>
          <w:rFonts w:ascii="Noto Sans" w:eastAsia="Times New Roman" w:hAnsi="Noto Sans" w:cs="Helvetica"/>
          <w:b/>
          <w:bCs/>
          <w:color w:val="222222"/>
          <w:kern w:val="36"/>
          <w:sz w:val="48"/>
          <w:szCs w:val="48"/>
        </w:rPr>
      </w:pPr>
      <w:r w:rsidRPr="00976B97">
        <w:rPr>
          <w:rFonts w:ascii="Noto Sans" w:eastAsia="Times New Roman" w:hAnsi="Noto Sans" w:cs="Helvetica"/>
          <w:b/>
          <w:bCs/>
          <w:color w:val="222222"/>
          <w:kern w:val="36"/>
          <w:sz w:val="48"/>
          <w:szCs w:val="48"/>
        </w:rPr>
        <w:t>Angular 5 Animation Tutorial</w:t>
      </w:r>
    </w:p>
    <w:p w:rsidR="00976B97" w:rsidRPr="00976B97" w:rsidRDefault="00976B97" w:rsidP="00976B97">
      <w:pPr>
        <w:spacing w:after="0" w:line="240" w:lineRule="auto"/>
        <w:rPr>
          <w:rFonts w:ascii="Noto Sans" w:eastAsia="Times New Roman" w:hAnsi="Noto Sans" w:cs="Helvetica"/>
          <w:caps/>
          <w:color w:val="6F6F6F"/>
          <w:sz w:val="27"/>
          <w:szCs w:val="27"/>
        </w:rPr>
      </w:pPr>
      <w:r w:rsidRPr="00976B97">
        <w:rPr>
          <w:rFonts w:ascii="Noto Sans" w:eastAsia="Times New Roman" w:hAnsi="Noto Sans" w:cs="Helvetica"/>
          <w:caps/>
          <w:color w:val="6F6F6F"/>
          <w:sz w:val="27"/>
          <w:szCs w:val="27"/>
        </w:rPr>
        <w:t>BY GARY SIMON - NOV 03, 2017</w:t>
      </w:r>
    </w:p>
    <w:p w:rsidR="00976B97" w:rsidRPr="00976B97" w:rsidRDefault="00976B97" w:rsidP="00976B97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15716250" cy="6667500"/>
            <wp:effectExtent l="0" t="0" r="0" b="0"/>
            <wp:docPr id="7" name="Picture 7" descr="https://s3.amazonaws.com/coursetro/posts/109-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ursetro/posts/109-fu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rFonts w:ascii="Noto Sans" w:eastAsia="Times New Roman" w:hAnsi="Noto Sans" w:cs="Helvetica"/>
          <w:color w:val="222222"/>
          <w:sz w:val="27"/>
          <w:szCs w:val="27"/>
        </w:rPr>
      </w:pPr>
      <w:r w:rsidRPr="00976B97">
        <w:rPr>
          <w:rFonts w:ascii="Noto Sans" w:eastAsia="Times New Roman" w:hAnsi="Noto Sans" w:cs="Helvetica"/>
          <w:color w:val="222222"/>
          <w:sz w:val="27"/>
          <w:szCs w:val="27"/>
        </w:rPr>
        <w:t>The following tutorial is a part of our 100% free course </w:t>
      </w:r>
      <w:hyperlink r:id="rId7" w:history="1"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  <w:u w:val="single"/>
          </w:rPr>
          <w:t>Learn Angular 5 from Scratch - Angular 5 Tutorial</w:t>
        </w:r>
      </w:hyperlink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rFonts w:ascii="Noto Sans" w:eastAsia="Times New Roman" w:hAnsi="Noto Sans" w:cs="Helvetica"/>
          <w:color w:val="222222"/>
          <w:sz w:val="27"/>
          <w:szCs w:val="27"/>
        </w:rPr>
      </w:pPr>
      <w:r w:rsidRPr="00976B97">
        <w:rPr>
          <w:rFonts w:ascii="Noto Sans" w:eastAsia="Times New Roman" w:hAnsi="Noto Sans" w:cs="Helvetica"/>
          <w:color w:val="222222"/>
          <w:sz w:val="27"/>
          <w:szCs w:val="27"/>
        </w:rPr>
        <w:t>In the </w:t>
      </w:r>
      <w:hyperlink r:id="rId8" w:history="1"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  <w:u w:val="single"/>
          </w:rPr>
          <w:t>previous lesson</w:t>
        </w:r>
      </w:hyperlink>
      <w:r w:rsidRPr="00976B97">
        <w:rPr>
          <w:rFonts w:ascii="Noto Sans" w:eastAsia="Times New Roman" w:hAnsi="Noto Sans" w:cs="Helvetica"/>
          <w:color w:val="222222"/>
          <w:sz w:val="27"/>
          <w:szCs w:val="27"/>
        </w:rPr>
        <w:t>, we have much of our sample app working, which allows you to add a list of "life goals". </w:t>
      </w:r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rFonts w:ascii="Noto Sans" w:eastAsia="Times New Roman" w:hAnsi="Noto Sans" w:cs="Helvetica"/>
          <w:color w:val="222222"/>
          <w:sz w:val="27"/>
          <w:szCs w:val="27"/>
        </w:rPr>
      </w:pPr>
      <w:r w:rsidRPr="00976B97">
        <w:rPr>
          <w:rFonts w:ascii="Noto Sans" w:eastAsia="Times New Roman" w:hAnsi="Noto Sans" w:cs="Helvetica"/>
          <w:color w:val="222222"/>
          <w:sz w:val="27"/>
          <w:szCs w:val="27"/>
        </w:rPr>
        <w:t>It would be awesome to integrate animation in such a way that once a new goal is added, it would animate in. We can also do other stuff, like animate things once they leave the DOM.</w:t>
      </w:r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rFonts w:ascii="Noto Sans" w:eastAsia="Times New Roman" w:hAnsi="Noto Sans" w:cs="Helvetica"/>
          <w:color w:val="222222"/>
          <w:sz w:val="27"/>
          <w:szCs w:val="27"/>
        </w:rPr>
      </w:pPr>
      <w:r w:rsidRPr="00976B97">
        <w:rPr>
          <w:rFonts w:ascii="Noto Sans" w:eastAsia="Times New Roman" w:hAnsi="Noto Sans" w:cs="Helvetica"/>
          <w:color w:val="222222"/>
          <w:sz w:val="27"/>
          <w:szCs w:val="27"/>
        </w:rPr>
        <w:t>So, let's take a look at how we can integrate animation in an Angular 5 project.</w:t>
      </w:r>
    </w:p>
    <w:p w:rsidR="00976B97" w:rsidRPr="00976B97" w:rsidRDefault="00976B97" w:rsidP="00976B97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b/>
          <w:bCs/>
          <w:color w:val="00AD7D"/>
          <w:sz w:val="24"/>
          <w:szCs w:val="24"/>
        </w:rPr>
      </w:pPr>
      <w:ins w:id="1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begin"/>
        </w:r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instrText xml:space="preserve"> HYPERLINK "https://coursetro.com/courses/19/Learn-Angular-5-from-Scratch---Angular-5-Tutorial?utm_source=in_article&amp;utm_campaign=article&amp;utm_medium=Learn+Angular+5+from+Scra" </w:instrText>
        </w:r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separate"/>
        </w:r>
      </w:ins>
      <w:r>
        <w:rPr>
          <w:rFonts w:ascii="Noto Sans" w:eastAsia="Times New Roman" w:hAnsi="Noto Sans" w:cs="Helvetica"/>
          <w:b/>
          <w:bCs/>
          <w:noProof/>
          <w:color w:val="00AD7D"/>
          <w:sz w:val="27"/>
          <w:szCs w:val="27"/>
        </w:rPr>
        <w:drawing>
          <wp:inline distT="0" distB="0" distL="0" distR="0">
            <wp:extent cx="5238750" cy="2219325"/>
            <wp:effectExtent l="0" t="0" r="0" b="9525"/>
            <wp:docPr id="6" name="Picture 6" descr="https://s3.amazonaws.com/coursetro/course_images/19_thumb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oursetro/course_images/19_thumb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97" w:rsidRPr="00976B97" w:rsidRDefault="00976B97" w:rsidP="00976B97">
      <w:pPr>
        <w:shd w:val="clear" w:color="auto" w:fill="FFFFFF"/>
        <w:spacing w:after="0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976B97">
          <w:rPr>
            <w:rFonts w:ascii="Noto Sans" w:eastAsia="Times New Roman" w:hAnsi="Noto Sans" w:cs="Helvetica"/>
            <w:b/>
            <w:bCs/>
            <w:color w:val="000000"/>
            <w:sz w:val="27"/>
            <w:szCs w:val="27"/>
          </w:rPr>
          <w:t>Learn Angular 5 from Scratch - Angular 5 Tutorial</w:t>
        </w:r>
      </w:ins>
    </w:p>
    <w:p w:rsidR="00976B97" w:rsidRPr="00976B97" w:rsidRDefault="00976B97" w:rsidP="00976B97">
      <w:pPr>
        <w:spacing w:after="0" w:line="240" w:lineRule="auto"/>
        <w:rPr>
          <w:ins w:id="4" w:author="Unknown"/>
          <w:rFonts w:ascii="Helvetica" w:eastAsia="Times New Roman" w:hAnsi="Helvetica" w:cs="Helvetica"/>
          <w:color w:val="222222"/>
          <w:sz w:val="27"/>
          <w:szCs w:val="27"/>
        </w:rPr>
      </w:pPr>
      <w:ins w:id="5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end"/>
        </w:r>
      </w:ins>
    </w:p>
    <w:p w:rsidR="00976B97" w:rsidRPr="00976B97" w:rsidRDefault="00976B97" w:rsidP="00976B97">
      <w:pPr>
        <w:spacing w:after="0" w:line="240" w:lineRule="auto"/>
        <w:rPr>
          <w:ins w:id="6" w:author="Unknown"/>
          <w:rFonts w:ascii="Helvetica" w:eastAsia="Times New Roman" w:hAnsi="Helvetica" w:cs="Helvetica"/>
          <w:color w:val="222222"/>
          <w:sz w:val="27"/>
          <w:szCs w:val="27"/>
        </w:rPr>
      </w:pPr>
      <w:ins w:id="7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t> </w:t>
        </w:r>
      </w:ins>
    </w:p>
    <w:p w:rsidR="00976B97" w:rsidRPr="00976B97" w:rsidRDefault="00976B97" w:rsidP="00976B97">
      <w:pPr>
        <w:spacing w:after="0" w:line="240" w:lineRule="auto"/>
        <w:rPr>
          <w:ins w:id="8" w:author="Unknown"/>
          <w:rFonts w:ascii="Noto Sans" w:eastAsia="Times New Roman" w:hAnsi="Noto Sans" w:cs="Times New Roman"/>
          <w:b/>
          <w:bCs/>
          <w:color w:val="00AD7D"/>
          <w:sz w:val="24"/>
          <w:szCs w:val="24"/>
        </w:rPr>
      </w:pPr>
      <w:ins w:id="9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begin"/>
        </w:r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instrText xml:space="preserve"> HYPERLINK "https://coursetro.com/courses/18/Build-a-Beautiful-CryptoCurrency-App-using-Ionic-3?utm_source=in_article&amp;utm_campaign=article&amp;utm_medium=Build+a+Beautiful+CryptoC" </w:instrText>
        </w:r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separate"/>
        </w:r>
      </w:ins>
      <w:r>
        <w:rPr>
          <w:rFonts w:ascii="Noto Sans" w:eastAsia="Times New Roman" w:hAnsi="Noto Sans" w:cs="Helvetica"/>
          <w:b/>
          <w:bCs/>
          <w:noProof/>
          <w:color w:val="00AD7D"/>
          <w:sz w:val="27"/>
          <w:szCs w:val="27"/>
        </w:rPr>
        <w:drawing>
          <wp:inline distT="0" distB="0" distL="0" distR="0">
            <wp:extent cx="5238750" cy="2219325"/>
            <wp:effectExtent l="0" t="0" r="0" b="9525"/>
            <wp:docPr id="5" name="Picture 5" descr="https://s3.amazonaws.com/coursetro/course_images/18_thumb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oursetro/course_images/18_thumb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97" w:rsidRPr="00976B97" w:rsidRDefault="00976B97" w:rsidP="00976B97">
      <w:pPr>
        <w:shd w:val="clear" w:color="auto" w:fill="FFFFFF"/>
        <w:spacing w:after="0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</w:rPr>
      </w:pPr>
      <w:ins w:id="11" w:author="Unknown">
        <w:r w:rsidRPr="00976B97">
          <w:rPr>
            <w:rFonts w:ascii="Noto Sans" w:eastAsia="Times New Roman" w:hAnsi="Noto Sans" w:cs="Helvetica"/>
            <w:b/>
            <w:bCs/>
            <w:color w:val="000000"/>
            <w:sz w:val="27"/>
            <w:szCs w:val="27"/>
          </w:rPr>
          <w:t>Build a Beautiful CryptoCurrency App using Ionic 3</w:t>
        </w:r>
      </w:ins>
    </w:p>
    <w:p w:rsidR="00976B97" w:rsidRPr="00976B97" w:rsidRDefault="00976B97" w:rsidP="00976B97">
      <w:pPr>
        <w:spacing w:after="0" w:line="240" w:lineRule="auto"/>
        <w:rPr>
          <w:ins w:id="12" w:author="Unknown"/>
          <w:rFonts w:ascii="Helvetica" w:eastAsia="Times New Roman" w:hAnsi="Helvetica" w:cs="Helvetica"/>
          <w:color w:val="222222"/>
          <w:sz w:val="27"/>
          <w:szCs w:val="27"/>
        </w:rPr>
      </w:pPr>
      <w:ins w:id="13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end"/>
        </w:r>
      </w:ins>
    </w:p>
    <w:p w:rsidR="00976B97" w:rsidRPr="00976B97" w:rsidRDefault="00976B97" w:rsidP="00976B97">
      <w:pPr>
        <w:spacing w:after="0" w:line="240" w:lineRule="auto"/>
        <w:rPr>
          <w:ins w:id="14" w:author="Unknown"/>
          <w:rFonts w:ascii="Helvetica" w:eastAsia="Times New Roman" w:hAnsi="Helvetica" w:cs="Helvetica"/>
          <w:color w:val="222222"/>
          <w:sz w:val="27"/>
          <w:szCs w:val="27"/>
        </w:rPr>
      </w:pPr>
      <w:ins w:id="15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t> </w:t>
        </w:r>
      </w:ins>
    </w:p>
    <w:p w:rsidR="00976B97" w:rsidRPr="00976B97" w:rsidRDefault="00976B97" w:rsidP="00976B97">
      <w:pPr>
        <w:spacing w:after="0" w:line="240" w:lineRule="auto"/>
        <w:rPr>
          <w:ins w:id="16" w:author="Unknown"/>
          <w:rFonts w:ascii="Noto Sans" w:eastAsia="Times New Roman" w:hAnsi="Noto Sans" w:cs="Times New Roman"/>
          <w:b/>
          <w:bCs/>
          <w:color w:val="00AD7D"/>
          <w:sz w:val="24"/>
          <w:szCs w:val="24"/>
        </w:rPr>
      </w:pPr>
      <w:ins w:id="17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begin"/>
        </w:r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instrText xml:space="preserve"> HYPERLINK "https://coursetro.com/courses/13/Create-a-MEAN-App-Called-CodePost---Full-Stack?utm_source=in_article&amp;utm_campaign=article&amp;utm_medium=Create+a+MEAN+App+Called+" </w:instrText>
        </w:r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separate"/>
        </w:r>
      </w:ins>
      <w:r>
        <w:rPr>
          <w:rFonts w:ascii="Noto Sans" w:eastAsia="Times New Roman" w:hAnsi="Noto Sans" w:cs="Helvetica"/>
          <w:b/>
          <w:bCs/>
          <w:noProof/>
          <w:color w:val="00AD7D"/>
          <w:sz w:val="27"/>
          <w:szCs w:val="27"/>
        </w:rPr>
        <w:drawing>
          <wp:inline distT="0" distB="0" distL="0" distR="0">
            <wp:extent cx="5238750" cy="2219325"/>
            <wp:effectExtent l="0" t="0" r="0" b="9525"/>
            <wp:docPr id="4" name="Picture 4" descr="https://s3.amazonaws.com/coursetro/course_images/13_thumb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oursetro/course_images/13_thumb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97" w:rsidRPr="00976B97" w:rsidRDefault="00976B97" w:rsidP="00976B97">
      <w:pPr>
        <w:shd w:val="clear" w:color="auto" w:fill="FFFFFF"/>
        <w:spacing w:after="0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</w:rPr>
      </w:pPr>
      <w:ins w:id="19" w:author="Unknown">
        <w:r w:rsidRPr="00976B97">
          <w:rPr>
            <w:rFonts w:ascii="Noto Sans" w:eastAsia="Times New Roman" w:hAnsi="Noto Sans" w:cs="Helvetica"/>
            <w:b/>
            <w:bCs/>
            <w:color w:val="000000"/>
            <w:sz w:val="27"/>
            <w:szCs w:val="27"/>
          </w:rPr>
          <w:t>Create a MEAN App Called CodePost - Full Stack</w:t>
        </w:r>
      </w:ins>
    </w:p>
    <w:p w:rsidR="00976B97" w:rsidRPr="00976B97" w:rsidRDefault="00976B97" w:rsidP="00976B97">
      <w:pPr>
        <w:spacing w:after="0" w:line="240" w:lineRule="auto"/>
        <w:rPr>
          <w:ins w:id="20" w:author="Unknown"/>
          <w:rFonts w:ascii="Helvetica" w:eastAsia="Times New Roman" w:hAnsi="Helvetica" w:cs="Helvetica"/>
          <w:color w:val="222222"/>
          <w:sz w:val="27"/>
          <w:szCs w:val="27"/>
        </w:rPr>
      </w:pPr>
      <w:ins w:id="21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end"/>
        </w:r>
      </w:ins>
    </w:p>
    <w:p w:rsidR="00976B97" w:rsidRPr="00976B97" w:rsidRDefault="00976B97" w:rsidP="00976B97">
      <w:pPr>
        <w:spacing w:after="0" w:line="240" w:lineRule="auto"/>
        <w:rPr>
          <w:ins w:id="22" w:author="Unknown"/>
          <w:rFonts w:ascii="Noto Sans" w:eastAsia="Times New Roman" w:hAnsi="Noto Sans" w:cs="Times New Roman"/>
          <w:b/>
          <w:bCs/>
          <w:color w:val="00AD7D"/>
          <w:sz w:val="24"/>
          <w:szCs w:val="24"/>
        </w:rPr>
      </w:pPr>
      <w:ins w:id="23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begin"/>
        </w:r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instrText xml:space="preserve"> HYPERLINK "https://coursetro.com/courses/12/Learn-Angular-4-from-Scratch?utm_source=in_article&amp;utm_campaign=article&amp;utm_medium=Learn+Angular+4+from+Scra" </w:instrText>
        </w:r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separate"/>
        </w:r>
      </w:ins>
      <w:r>
        <w:rPr>
          <w:rFonts w:ascii="Noto Sans" w:eastAsia="Times New Roman" w:hAnsi="Noto Sans" w:cs="Helvetica"/>
          <w:b/>
          <w:bCs/>
          <w:noProof/>
          <w:color w:val="00AD7D"/>
          <w:sz w:val="27"/>
          <w:szCs w:val="27"/>
        </w:rPr>
        <w:drawing>
          <wp:inline distT="0" distB="0" distL="0" distR="0">
            <wp:extent cx="5238750" cy="2219325"/>
            <wp:effectExtent l="0" t="0" r="0" b="9525"/>
            <wp:docPr id="3" name="Picture 3" descr="https://s3.amazonaws.com/coursetro/course_images/12_thumb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oursetro/course_images/12_thumb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97" w:rsidRPr="00976B97" w:rsidRDefault="00976B97" w:rsidP="00976B97">
      <w:pPr>
        <w:shd w:val="clear" w:color="auto" w:fill="FFFFFF"/>
        <w:spacing w:after="0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</w:rPr>
      </w:pPr>
      <w:ins w:id="25" w:author="Unknown">
        <w:r w:rsidRPr="00976B97">
          <w:rPr>
            <w:rFonts w:ascii="Noto Sans" w:eastAsia="Times New Roman" w:hAnsi="Noto Sans" w:cs="Helvetica"/>
            <w:b/>
            <w:bCs/>
            <w:color w:val="000000"/>
            <w:sz w:val="27"/>
            <w:szCs w:val="27"/>
          </w:rPr>
          <w:t>Learn Angular 4 from Scratch</w:t>
        </w:r>
      </w:ins>
    </w:p>
    <w:p w:rsidR="00976B97" w:rsidRPr="00976B97" w:rsidRDefault="00976B97" w:rsidP="00976B97">
      <w:pPr>
        <w:spacing w:after="0" w:line="240" w:lineRule="auto"/>
        <w:rPr>
          <w:ins w:id="26" w:author="Unknown"/>
          <w:rFonts w:ascii="Helvetica" w:eastAsia="Times New Roman" w:hAnsi="Helvetica" w:cs="Helvetica"/>
          <w:color w:val="222222"/>
          <w:sz w:val="27"/>
          <w:szCs w:val="27"/>
        </w:rPr>
      </w:pPr>
      <w:ins w:id="27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end"/>
        </w:r>
      </w:ins>
    </w:p>
    <w:p w:rsidR="00976B97" w:rsidRPr="00976B97" w:rsidRDefault="00976B97" w:rsidP="00976B97">
      <w:pPr>
        <w:spacing w:after="0" w:line="240" w:lineRule="auto"/>
        <w:rPr>
          <w:ins w:id="28" w:author="Unknown"/>
          <w:rFonts w:ascii="Helvetica" w:eastAsia="Times New Roman" w:hAnsi="Helvetica" w:cs="Helvetica"/>
          <w:color w:val="222222"/>
          <w:sz w:val="27"/>
          <w:szCs w:val="27"/>
        </w:rPr>
      </w:pPr>
      <w:ins w:id="29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t> </w:t>
        </w:r>
      </w:ins>
    </w:p>
    <w:p w:rsidR="00976B97" w:rsidRPr="00976B97" w:rsidRDefault="00976B97" w:rsidP="00976B97">
      <w:pPr>
        <w:spacing w:after="0" w:line="240" w:lineRule="auto"/>
        <w:rPr>
          <w:ins w:id="30" w:author="Unknown"/>
          <w:rFonts w:ascii="Noto Sans" w:eastAsia="Times New Roman" w:hAnsi="Noto Sans" w:cs="Times New Roman"/>
          <w:b/>
          <w:bCs/>
          <w:color w:val="00AD7D"/>
          <w:sz w:val="24"/>
          <w:szCs w:val="24"/>
        </w:rPr>
      </w:pPr>
      <w:ins w:id="31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begin"/>
        </w:r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instrText xml:space="preserve"> HYPERLINK "https://coursetro.com/courses/10/Create-a-Personal-Portfolio-using-Angular-2-&amp;-Behance?utm_source=in_article&amp;utm_campaign=article&amp;utm_medium=Create+a+Personal+Portfol" </w:instrText>
        </w:r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separate"/>
        </w:r>
      </w:ins>
      <w:r>
        <w:rPr>
          <w:rFonts w:ascii="Noto Sans" w:eastAsia="Times New Roman" w:hAnsi="Noto Sans" w:cs="Helvetica"/>
          <w:b/>
          <w:bCs/>
          <w:noProof/>
          <w:color w:val="00AD7D"/>
          <w:sz w:val="27"/>
          <w:szCs w:val="27"/>
        </w:rPr>
        <w:drawing>
          <wp:inline distT="0" distB="0" distL="0" distR="0">
            <wp:extent cx="5238750" cy="2219325"/>
            <wp:effectExtent l="0" t="0" r="0" b="9525"/>
            <wp:docPr id="2" name="Picture 2" descr="https://s3.amazonaws.com/coursetro/course_images/10_thumb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oursetro/course_images/10_thumb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97" w:rsidRPr="00976B97" w:rsidRDefault="00976B97" w:rsidP="00976B97">
      <w:pPr>
        <w:shd w:val="clear" w:color="auto" w:fill="FFFFFF"/>
        <w:spacing w:after="0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</w:rPr>
      </w:pPr>
      <w:ins w:id="33" w:author="Unknown">
        <w:r w:rsidRPr="00976B97">
          <w:rPr>
            <w:rFonts w:ascii="Noto Sans" w:eastAsia="Times New Roman" w:hAnsi="Noto Sans" w:cs="Helvetica"/>
            <w:b/>
            <w:bCs/>
            <w:color w:val="000000"/>
            <w:sz w:val="27"/>
            <w:szCs w:val="27"/>
          </w:rPr>
          <w:t>Create a Personal Portfolio using Angular 2 &amp; Behance</w:t>
        </w:r>
      </w:ins>
    </w:p>
    <w:p w:rsidR="00976B97" w:rsidRPr="00976B97" w:rsidRDefault="00976B97" w:rsidP="00976B97">
      <w:pPr>
        <w:spacing w:line="240" w:lineRule="auto"/>
        <w:rPr>
          <w:ins w:id="34" w:author="Unknown"/>
          <w:rFonts w:ascii="Helvetica" w:eastAsia="Times New Roman" w:hAnsi="Helvetica" w:cs="Helvetica"/>
          <w:color w:val="222222"/>
          <w:sz w:val="27"/>
          <w:szCs w:val="27"/>
        </w:rPr>
      </w:pPr>
      <w:ins w:id="35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fldChar w:fldCharType="end"/>
        </w:r>
      </w:ins>
    </w:p>
    <w:p w:rsidR="00976B97" w:rsidRPr="00976B97" w:rsidRDefault="00976B97" w:rsidP="00976B97">
      <w:pPr>
        <w:shd w:val="clear" w:color="auto" w:fill="FFFFFF"/>
        <w:spacing w:before="100" w:beforeAutospacing="1" w:after="100" w:afterAutospacing="1" w:line="240" w:lineRule="auto"/>
        <w:outlineLvl w:val="1"/>
        <w:rPr>
          <w:ins w:id="36" w:author="Unknown"/>
          <w:rFonts w:ascii="Noto Sans" w:eastAsia="Times New Roman" w:hAnsi="Noto Sans" w:cs="Helvetica"/>
          <w:b/>
          <w:bCs/>
          <w:color w:val="222222"/>
          <w:sz w:val="54"/>
          <w:szCs w:val="54"/>
        </w:rPr>
      </w:pPr>
      <w:ins w:id="37" w:author="Unknown">
        <w:r w:rsidRPr="00976B97">
          <w:rPr>
            <w:rFonts w:ascii="Noto Sans" w:eastAsia="Times New Roman" w:hAnsi="Noto Sans" w:cs="Helvetica"/>
            <w:b/>
            <w:bCs/>
            <w:color w:val="222222"/>
            <w:sz w:val="54"/>
            <w:szCs w:val="54"/>
          </w:rPr>
          <w:t>If you prefer watching a video instead..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38" w:author="Unknown"/>
          <w:rFonts w:ascii="Noto Sans" w:eastAsia="Times New Roman" w:hAnsi="Noto Sans" w:cs="Helvetica"/>
          <w:color w:val="222222"/>
          <w:sz w:val="27"/>
          <w:szCs w:val="27"/>
        </w:rPr>
      </w:pPr>
      <w:ins w:id="39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Be sure to 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fldChar w:fldCharType="begin"/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instrText xml:space="preserve"> HYPERLINK "http://youtube.com/user/designcourse" </w:instrTex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fldChar w:fldCharType="separate"/>
        </w:r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  <w:u w:val="single"/>
          </w:rPr>
          <w:t>Subscribe to the Official Coursetro Youtube Channel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fldChar w:fldCharType="end"/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for more videos.</w:t>
        </w:r>
      </w:ins>
    </w:p>
    <w:p w:rsidR="00976B97" w:rsidRPr="00976B97" w:rsidRDefault="00976B97" w:rsidP="00976B97">
      <w:pPr>
        <w:shd w:val="clear" w:color="auto" w:fill="FFFFFF"/>
        <w:spacing w:before="100" w:beforeAutospacing="1" w:after="100" w:afterAutospacing="1" w:line="240" w:lineRule="auto"/>
        <w:outlineLvl w:val="1"/>
        <w:rPr>
          <w:ins w:id="40" w:author="Unknown"/>
          <w:rFonts w:ascii="Noto Sans" w:eastAsia="Times New Roman" w:hAnsi="Noto Sans" w:cs="Helvetica"/>
          <w:b/>
          <w:bCs/>
          <w:color w:val="222222"/>
          <w:sz w:val="54"/>
          <w:szCs w:val="54"/>
        </w:rPr>
      </w:pPr>
      <w:ins w:id="41" w:author="Unknown">
        <w:r w:rsidRPr="00976B97">
          <w:rPr>
            <w:rFonts w:ascii="Noto Sans" w:eastAsia="Times New Roman" w:hAnsi="Noto Sans" w:cs="Helvetica"/>
            <w:b/>
            <w:bCs/>
            <w:color w:val="222222"/>
            <w:sz w:val="54"/>
            <w:szCs w:val="54"/>
          </w:rPr>
          <w:t>Installing the Animation Library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42" w:author="Unknown"/>
          <w:rFonts w:ascii="Noto Sans" w:eastAsia="Times New Roman" w:hAnsi="Noto Sans" w:cs="Helvetica"/>
          <w:color w:val="222222"/>
          <w:sz w:val="27"/>
          <w:szCs w:val="27"/>
        </w:rPr>
      </w:pPr>
      <w:ins w:id="43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Until recently, the Angular Animation library was installed by default. But now, we have to add it manually. 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44" w:author="Unknown"/>
          <w:rFonts w:ascii="Noto Sans" w:eastAsia="Times New Roman" w:hAnsi="Noto Sans" w:cs="Helvetica"/>
          <w:color w:val="222222"/>
          <w:sz w:val="27"/>
          <w:szCs w:val="27"/>
        </w:rPr>
      </w:pPr>
      <w:ins w:id="45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Visit the console in the project folder and type: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46" w:author="Unknown"/>
          <w:rFonts w:ascii="Consolas" w:eastAsia="Times New Roman" w:hAnsi="Consolas" w:cs="Consolas"/>
          <w:color w:val="F8F8F2"/>
          <w:sz w:val="27"/>
          <w:szCs w:val="27"/>
        </w:rPr>
      </w:pPr>
      <w:ins w:id="47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$ npm install @angular/animations@latest --save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48" w:author="Unknown"/>
          <w:rFonts w:ascii="Noto Sans" w:eastAsia="Times New Roman" w:hAnsi="Noto Sans" w:cs="Helvetica"/>
          <w:color w:val="222222"/>
          <w:sz w:val="27"/>
          <w:szCs w:val="27"/>
        </w:rPr>
      </w:pPr>
      <w:ins w:id="49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Next, in </w:t>
        </w:r>
        <w:r w:rsidRPr="00976B97">
          <w:rPr>
            <w:rFonts w:ascii="Noto Sans" w:eastAsia="Times New Roman" w:hAnsi="Noto Sans" w:cs="Helvetica"/>
            <w:i/>
            <w:iCs/>
            <w:color w:val="222222"/>
            <w:sz w:val="27"/>
            <w:szCs w:val="27"/>
          </w:rPr>
          <w:t>/src/app/app.module.ts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we need to import it: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50" w:author="Unknown"/>
          <w:rFonts w:ascii="Consolas" w:eastAsia="Times New Roman" w:hAnsi="Consolas" w:cs="Consolas"/>
          <w:color w:val="F8F8F2"/>
          <w:sz w:val="27"/>
          <w:szCs w:val="27"/>
        </w:rPr>
      </w:pPr>
      <w:ins w:id="51" w:author="Unknown">
        <w:r w:rsidRPr="00976B97">
          <w:rPr>
            <w:rFonts w:ascii="Consolas" w:eastAsia="Times New Roman" w:hAnsi="Consolas" w:cs="Consolas"/>
            <w:color w:val="708090"/>
            <w:sz w:val="27"/>
            <w:szCs w:val="27"/>
          </w:rPr>
          <w:t>// Other imports removed for brevity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52" w:author="Unknown"/>
          <w:rFonts w:ascii="Consolas" w:eastAsia="Times New Roman" w:hAnsi="Consolas" w:cs="Consolas"/>
          <w:color w:val="F8F8F2"/>
          <w:sz w:val="27"/>
          <w:szCs w:val="27"/>
        </w:rPr>
      </w:pPr>
      <w:ins w:id="53" w:author="Unknown">
        <w:r w:rsidRPr="00976B97">
          <w:rPr>
            <w:rFonts w:ascii="Consolas" w:eastAsia="Times New Roman" w:hAnsi="Consolas" w:cs="Consolas"/>
            <w:color w:val="66D9EF"/>
            <w:sz w:val="27"/>
            <w:szCs w:val="27"/>
          </w:rPr>
          <w:t>import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{ BrowserAnimationsModule } </w:t>
        </w:r>
        <w:r w:rsidRPr="00976B97">
          <w:rPr>
            <w:rFonts w:ascii="Consolas" w:eastAsia="Times New Roman" w:hAnsi="Consolas" w:cs="Consolas"/>
            <w:color w:val="66D9EF"/>
            <w:sz w:val="27"/>
            <w:szCs w:val="27"/>
          </w:rPr>
          <w:t>from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'@angular/platform-browser/animations'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;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54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55" w:author="Unknown"/>
          <w:rFonts w:ascii="Consolas" w:eastAsia="Times New Roman" w:hAnsi="Consolas" w:cs="Consolas"/>
          <w:color w:val="F8F8F2"/>
          <w:sz w:val="27"/>
          <w:szCs w:val="27"/>
        </w:rPr>
      </w:pPr>
      <w:ins w:id="56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@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NgModule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({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57" w:author="Unknown"/>
          <w:rFonts w:ascii="Consolas" w:eastAsia="Times New Roman" w:hAnsi="Consolas" w:cs="Consolas"/>
          <w:color w:val="F8F8F2"/>
          <w:sz w:val="27"/>
          <w:szCs w:val="27"/>
        </w:rPr>
      </w:pPr>
      <w:ins w:id="58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...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59" w:author="Unknown"/>
          <w:rFonts w:ascii="Consolas" w:eastAsia="Times New Roman" w:hAnsi="Consolas" w:cs="Consolas"/>
          <w:color w:val="F8F8F2"/>
          <w:sz w:val="27"/>
          <w:szCs w:val="27"/>
        </w:rPr>
      </w:pPr>
      <w:ins w:id="60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imports: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61" w:author="Unknown"/>
          <w:rFonts w:ascii="Consolas" w:eastAsia="Times New Roman" w:hAnsi="Consolas" w:cs="Consolas"/>
          <w:color w:val="F8F8F2"/>
          <w:sz w:val="27"/>
          <w:szCs w:val="27"/>
        </w:rPr>
      </w:pPr>
      <w:ins w:id="62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</w:t>
        </w:r>
        <w:r w:rsidRPr="00976B97">
          <w:rPr>
            <w:rFonts w:ascii="Consolas" w:eastAsia="Times New Roman" w:hAnsi="Consolas" w:cs="Consolas"/>
            <w:color w:val="708090"/>
            <w:sz w:val="27"/>
            <w:szCs w:val="27"/>
          </w:rPr>
          <w:t>// other modules removed for brevity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63" w:author="Unknown"/>
          <w:rFonts w:ascii="Consolas" w:eastAsia="Times New Roman" w:hAnsi="Consolas" w:cs="Consolas"/>
          <w:color w:val="F8F8F2"/>
          <w:sz w:val="27"/>
          <w:szCs w:val="27"/>
        </w:rPr>
      </w:pPr>
      <w:ins w:id="64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BrowserAnimationsModule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65" w:author="Unknown"/>
          <w:rFonts w:ascii="Consolas" w:eastAsia="Times New Roman" w:hAnsi="Consolas" w:cs="Consolas"/>
          <w:color w:val="F8F8F2"/>
          <w:sz w:val="27"/>
          <w:szCs w:val="27"/>
        </w:rPr>
      </w:pPr>
      <w:ins w:id="66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],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67" w:author="Unknown"/>
          <w:rFonts w:ascii="Consolas" w:eastAsia="Times New Roman" w:hAnsi="Consolas" w:cs="Consolas"/>
          <w:color w:val="F8F8F2"/>
          <w:sz w:val="27"/>
          <w:szCs w:val="27"/>
        </w:rPr>
      </w:pPr>
      <w:ins w:id="68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</w:t>
        </w:r>
      </w:ins>
    </w:p>
    <w:p w:rsidR="00976B97" w:rsidRPr="00976B97" w:rsidRDefault="00976B97" w:rsidP="00976B97">
      <w:pPr>
        <w:shd w:val="clear" w:color="auto" w:fill="FFFFFF"/>
        <w:spacing w:before="100" w:beforeAutospacing="1" w:after="100" w:afterAutospacing="1" w:line="240" w:lineRule="auto"/>
        <w:outlineLvl w:val="1"/>
        <w:rPr>
          <w:ins w:id="69" w:author="Unknown"/>
          <w:rFonts w:ascii="Noto Sans" w:eastAsia="Times New Roman" w:hAnsi="Noto Sans" w:cs="Helvetica"/>
          <w:b/>
          <w:bCs/>
          <w:color w:val="222222"/>
          <w:sz w:val="54"/>
          <w:szCs w:val="54"/>
        </w:rPr>
      </w:pPr>
      <w:ins w:id="70" w:author="Unknown">
        <w:r w:rsidRPr="00976B97">
          <w:rPr>
            <w:rFonts w:ascii="Noto Sans" w:eastAsia="Times New Roman" w:hAnsi="Noto Sans" w:cs="Helvetica"/>
            <w:b/>
            <w:bCs/>
            <w:color w:val="222222"/>
            <w:sz w:val="54"/>
            <w:szCs w:val="54"/>
          </w:rPr>
          <w:t>Importing Animations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71" w:author="Unknown"/>
          <w:rFonts w:ascii="Noto Sans" w:eastAsia="Times New Roman" w:hAnsi="Noto Sans" w:cs="Helvetica"/>
          <w:color w:val="222222"/>
          <w:sz w:val="27"/>
          <w:szCs w:val="27"/>
        </w:rPr>
      </w:pPr>
      <w:ins w:id="72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We want to add animations to our home component. So, in the </w:t>
        </w:r>
        <w:r w:rsidRPr="00976B97">
          <w:rPr>
            <w:rFonts w:ascii="Noto Sans" w:eastAsia="Times New Roman" w:hAnsi="Noto Sans" w:cs="Helvetica"/>
            <w:i/>
            <w:iCs/>
            <w:color w:val="222222"/>
            <w:sz w:val="27"/>
            <w:szCs w:val="27"/>
          </w:rPr>
          <w:t>/src/app/home/home.component.ts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file, import at the top: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73" w:author="Unknown"/>
          <w:rFonts w:ascii="Consolas" w:eastAsia="Times New Roman" w:hAnsi="Consolas" w:cs="Consolas"/>
          <w:color w:val="F8F8F2"/>
          <w:sz w:val="27"/>
          <w:szCs w:val="27"/>
        </w:rPr>
      </w:pPr>
      <w:ins w:id="74" w:author="Unknown">
        <w:r w:rsidRPr="00976B97">
          <w:rPr>
            <w:rFonts w:ascii="Consolas" w:eastAsia="Times New Roman" w:hAnsi="Consolas" w:cs="Consolas"/>
            <w:color w:val="66D9EF"/>
            <w:sz w:val="27"/>
            <w:szCs w:val="27"/>
          </w:rPr>
          <w:t>import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{ trigger,style,transition,animate,keyframes,query,stagger } </w:t>
        </w:r>
        <w:r w:rsidRPr="00976B97">
          <w:rPr>
            <w:rFonts w:ascii="Consolas" w:eastAsia="Times New Roman" w:hAnsi="Consolas" w:cs="Consolas"/>
            <w:color w:val="66D9EF"/>
            <w:sz w:val="27"/>
            <w:szCs w:val="27"/>
          </w:rPr>
          <w:t>from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'@angular/animations'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;</w:t>
        </w:r>
      </w:ins>
    </w:p>
    <w:p w:rsidR="00976B97" w:rsidRPr="00976B97" w:rsidRDefault="00976B97" w:rsidP="00976B97">
      <w:pPr>
        <w:shd w:val="clear" w:color="auto" w:fill="FFFFFF"/>
        <w:spacing w:before="100" w:beforeAutospacing="1" w:after="100" w:afterAutospacing="1" w:line="240" w:lineRule="auto"/>
        <w:outlineLvl w:val="1"/>
        <w:rPr>
          <w:ins w:id="75" w:author="Unknown"/>
          <w:rFonts w:ascii="Noto Sans" w:eastAsia="Times New Roman" w:hAnsi="Noto Sans" w:cs="Helvetica"/>
          <w:b/>
          <w:bCs/>
          <w:color w:val="222222"/>
          <w:sz w:val="54"/>
          <w:szCs w:val="54"/>
        </w:rPr>
      </w:pPr>
      <w:ins w:id="76" w:author="Unknown">
        <w:r w:rsidRPr="00976B97">
          <w:rPr>
            <w:rFonts w:ascii="Noto Sans" w:eastAsia="Times New Roman" w:hAnsi="Noto Sans" w:cs="Helvetica"/>
            <w:b/>
            <w:bCs/>
            <w:color w:val="222222"/>
            <w:sz w:val="54"/>
            <w:szCs w:val="54"/>
          </w:rPr>
          <w:t>Defining Animations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77" w:author="Unknown"/>
          <w:rFonts w:ascii="Noto Sans" w:eastAsia="Times New Roman" w:hAnsi="Noto Sans" w:cs="Helvetica"/>
          <w:color w:val="222222"/>
          <w:sz w:val="27"/>
          <w:szCs w:val="27"/>
        </w:rPr>
      </w:pPr>
      <w:ins w:id="78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Animations are defined within the @Component decorator like so: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79" w:author="Unknown"/>
          <w:rFonts w:ascii="Consolas" w:eastAsia="Times New Roman" w:hAnsi="Consolas" w:cs="Consolas"/>
          <w:color w:val="F8F8F2"/>
          <w:sz w:val="27"/>
          <w:szCs w:val="27"/>
        </w:rPr>
      </w:pPr>
      <w:ins w:id="80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@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Component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({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81" w:author="Unknown"/>
          <w:rFonts w:ascii="Consolas" w:eastAsia="Times New Roman" w:hAnsi="Consolas" w:cs="Consolas"/>
          <w:color w:val="F8F8F2"/>
          <w:sz w:val="27"/>
          <w:szCs w:val="27"/>
        </w:rPr>
      </w:pPr>
      <w:ins w:id="82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selector: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'app-home'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83" w:author="Unknown"/>
          <w:rFonts w:ascii="Consolas" w:eastAsia="Times New Roman" w:hAnsi="Consolas" w:cs="Consolas"/>
          <w:color w:val="F8F8F2"/>
          <w:sz w:val="27"/>
          <w:szCs w:val="27"/>
        </w:rPr>
      </w:pPr>
      <w:ins w:id="84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templateUrl: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'./home.component.html'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85" w:author="Unknown"/>
          <w:rFonts w:ascii="Consolas" w:eastAsia="Times New Roman" w:hAnsi="Consolas" w:cs="Consolas"/>
          <w:color w:val="F8F8F2"/>
          <w:sz w:val="27"/>
          <w:szCs w:val="27"/>
        </w:rPr>
      </w:pPr>
      <w:ins w:id="86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styleUrls: [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'./home.component.scss'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],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87" w:author="Unknown"/>
          <w:rFonts w:ascii="Consolas" w:eastAsia="Times New Roman" w:hAnsi="Consolas" w:cs="Consolas"/>
          <w:color w:val="F8F8F2"/>
          <w:sz w:val="27"/>
          <w:szCs w:val="27"/>
        </w:rPr>
      </w:pPr>
      <w:ins w:id="88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animations: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89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90" w:author="Unknown"/>
          <w:rFonts w:ascii="Consolas" w:eastAsia="Times New Roman" w:hAnsi="Consolas" w:cs="Consolas"/>
          <w:color w:val="F8F8F2"/>
          <w:sz w:val="27"/>
          <w:szCs w:val="27"/>
        </w:rPr>
      </w:pPr>
      <w:ins w:id="91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</w:t>
        </w:r>
        <w:r w:rsidRPr="00976B97">
          <w:rPr>
            <w:rFonts w:ascii="Consolas" w:eastAsia="Times New Roman" w:hAnsi="Consolas" w:cs="Consolas"/>
            <w:color w:val="708090"/>
            <w:sz w:val="27"/>
            <w:szCs w:val="27"/>
          </w:rPr>
          <w:t>// Animations here...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92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93" w:author="Unknown"/>
          <w:rFonts w:ascii="Consolas" w:eastAsia="Times New Roman" w:hAnsi="Consolas" w:cs="Consolas"/>
          <w:color w:val="F8F8F2"/>
          <w:sz w:val="27"/>
          <w:szCs w:val="27"/>
        </w:rPr>
      </w:pPr>
      <w:ins w:id="94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]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95" w:author="Unknown"/>
          <w:rFonts w:ascii="Consolas" w:eastAsia="Times New Roman" w:hAnsi="Consolas" w:cs="Consolas"/>
          <w:color w:val="F8F8F2"/>
          <w:sz w:val="27"/>
          <w:szCs w:val="27"/>
        </w:rPr>
      </w:pPr>
      <w:ins w:id="96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97" w:author="Unknown"/>
          <w:rFonts w:ascii="Noto Sans" w:eastAsia="Times New Roman" w:hAnsi="Noto Sans" w:cs="Helvetica"/>
          <w:color w:val="222222"/>
          <w:sz w:val="27"/>
          <w:szCs w:val="27"/>
        </w:rPr>
      </w:pPr>
      <w:ins w:id="98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The first animation-specific function that we use is </w:t>
        </w:r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</w:rPr>
          <w:t>trigger()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. This allows us to define the name of the animation in the first parameter, and then an array of other animation-specific functions in the next.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99" w:author="Unknown"/>
          <w:rFonts w:ascii="Consolas" w:eastAsia="Times New Roman" w:hAnsi="Consolas" w:cs="Consolas"/>
          <w:color w:val="F8F8F2"/>
          <w:sz w:val="27"/>
          <w:szCs w:val="27"/>
        </w:rPr>
      </w:pPr>
      <w:ins w:id="100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animations: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01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02" w:author="Unknown"/>
          <w:rFonts w:ascii="Consolas" w:eastAsia="Times New Roman" w:hAnsi="Consolas" w:cs="Consolas"/>
          <w:color w:val="F8F8F2"/>
          <w:sz w:val="27"/>
          <w:szCs w:val="27"/>
        </w:rPr>
      </w:pPr>
      <w:ins w:id="103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trigger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'goals'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,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04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05" w:author="Unknown"/>
          <w:rFonts w:ascii="Consolas" w:eastAsia="Times New Roman" w:hAnsi="Consolas" w:cs="Consolas"/>
          <w:color w:val="F8F8F2"/>
          <w:sz w:val="27"/>
          <w:szCs w:val="27"/>
        </w:rPr>
      </w:pPr>
      <w:ins w:id="106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])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07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08" w:author="Unknown"/>
          <w:rFonts w:ascii="Consolas" w:eastAsia="Times New Roman" w:hAnsi="Consolas" w:cs="Consolas"/>
          <w:color w:val="F8F8F2"/>
          <w:sz w:val="27"/>
          <w:szCs w:val="27"/>
        </w:rPr>
      </w:pPr>
      <w:ins w:id="109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]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10" w:author="Unknown"/>
          <w:rFonts w:ascii="Noto Sans" w:eastAsia="Times New Roman" w:hAnsi="Noto Sans" w:cs="Helvetica"/>
          <w:color w:val="222222"/>
          <w:sz w:val="27"/>
          <w:szCs w:val="27"/>
        </w:rPr>
      </w:pPr>
      <w:ins w:id="111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We've made a new animation called </w:t>
        </w:r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</w:rPr>
          <w:t>goals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here. Next, we use </w:t>
        </w:r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</w:rPr>
          <w:t>transition()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to define a transition between two different </w:t>
        </w:r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</w:rPr>
          <w:t>states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. States can be defined explicitely through the </w:t>
        </w:r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</w:rPr>
          <w:t>state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function, or we can use a wildcard * as a state.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12" w:author="Unknown"/>
          <w:rFonts w:ascii="Noto Sans" w:eastAsia="Times New Roman" w:hAnsi="Noto Sans" w:cs="Helvetica"/>
          <w:color w:val="222222"/>
          <w:sz w:val="27"/>
          <w:szCs w:val="27"/>
        </w:rPr>
      </w:pPr>
      <w:ins w:id="113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There are a variety of transition states, but the one we're going to use is * =&gt; *: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14" w:author="Unknown"/>
          <w:rFonts w:ascii="Consolas" w:eastAsia="Times New Roman" w:hAnsi="Consolas" w:cs="Consolas"/>
          <w:color w:val="F8F8F2"/>
          <w:sz w:val="27"/>
          <w:szCs w:val="27"/>
        </w:rPr>
      </w:pPr>
      <w:ins w:id="115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animations: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16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17" w:author="Unknown"/>
          <w:rFonts w:ascii="Consolas" w:eastAsia="Times New Roman" w:hAnsi="Consolas" w:cs="Consolas"/>
          <w:color w:val="F8F8F2"/>
          <w:sz w:val="27"/>
          <w:szCs w:val="27"/>
        </w:rPr>
      </w:pPr>
      <w:ins w:id="118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trigger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'goals'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,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19" w:author="Unknown"/>
          <w:rFonts w:ascii="Consolas" w:eastAsia="Times New Roman" w:hAnsi="Consolas" w:cs="Consolas"/>
          <w:color w:val="F8F8F2"/>
          <w:sz w:val="27"/>
          <w:szCs w:val="27"/>
        </w:rPr>
      </w:pPr>
      <w:ins w:id="120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transition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'* =&gt; *'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,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21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22" w:author="Unknown"/>
          <w:rFonts w:ascii="Consolas" w:eastAsia="Times New Roman" w:hAnsi="Consolas" w:cs="Consolas"/>
          <w:color w:val="F8F8F2"/>
          <w:sz w:val="27"/>
          <w:szCs w:val="27"/>
        </w:rPr>
      </w:pPr>
      <w:ins w:id="123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])</w:t>
        </w:r>
        <w:bookmarkStart w:id="124" w:name="_GoBack"/>
        <w:bookmarkEnd w:id="124"/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25" w:author="Unknown"/>
          <w:rFonts w:ascii="Consolas" w:eastAsia="Times New Roman" w:hAnsi="Consolas" w:cs="Consolas"/>
          <w:color w:val="F8F8F2"/>
          <w:sz w:val="27"/>
          <w:szCs w:val="27"/>
        </w:rPr>
      </w:pPr>
      <w:ins w:id="126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])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27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28" w:author="Unknown"/>
          <w:rFonts w:ascii="Consolas" w:eastAsia="Times New Roman" w:hAnsi="Consolas" w:cs="Consolas"/>
          <w:color w:val="F8F8F2"/>
          <w:sz w:val="27"/>
          <w:szCs w:val="27"/>
        </w:rPr>
      </w:pPr>
      <w:ins w:id="129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]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30" w:author="Unknown"/>
          <w:rFonts w:ascii="Noto Sans" w:eastAsia="Times New Roman" w:hAnsi="Noto Sans" w:cs="Helvetica"/>
          <w:color w:val="222222"/>
          <w:sz w:val="27"/>
          <w:szCs w:val="27"/>
        </w:rPr>
      </w:pPr>
      <w:ins w:id="131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This means, for the animation trigger </w:t>
        </w:r>
        <w:r w:rsidRPr="00976B97">
          <w:rPr>
            <w:rFonts w:ascii="Noto Sans" w:eastAsia="Times New Roman" w:hAnsi="Noto Sans" w:cs="Helvetica"/>
            <w:i/>
            <w:iCs/>
            <w:color w:val="222222"/>
            <w:sz w:val="27"/>
            <w:szCs w:val="27"/>
          </w:rPr>
          <w:t>goals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, if there is any transition taking place, execute the following..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32" w:author="Unknown"/>
          <w:rFonts w:ascii="Noto Sans" w:eastAsia="Times New Roman" w:hAnsi="Noto Sans" w:cs="Helvetica"/>
          <w:color w:val="222222"/>
          <w:sz w:val="27"/>
          <w:szCs w:val="27"/>
        </w:rPr>
      </w:pPr>
      <w:ins w:id="133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Next, we're going to use the </w:t>
        </w:r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</w:rPr>
          <w:t>query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function to target DOM elements that are only entering the DOM: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34" w:author="Unknown"/>
          <w:rFonts w:ascii="Consolas" w:eastAsia="Times New Roman" w:hAnsi="Consolas" w:cs="Consolas"/>
          <w:color w:val="F8F8F2"/>
          <w:sz w:val="27"/>
          <w:szCs w:val="27"/>
        </w:rPr>
      </w:pPr>
      <w:ins w:id="135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animations: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36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37" w:author="Unknown"/>
          <w:rFonts w:ascii="Consolas" w:eastAsia="Times New Roman" w:hAnsi="Consolas" w:cs="Consolas"/>
          <w:color w:val="F8F8F2"/>
          <w:sz w:val="27"/>
          <w:szCs w:val="27"/>
        </w:rPr>
      </w:pPr>
      <w:ins w:id="138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trigger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'goals'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,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39" w:author="Unknown"/>
          <w:rFonts w:ascii="Consolas" w:eastAsia="Times New Roman" w:hAnsi="Consolas" w:cs="Consolas"/>
          <w:color w:val="F8F8F2"/>
          <w:sz w:val="27"/>
          <w:szCs w:val="27"/>
        </w:rPr>
      </w:pPr>
      <w:ins w:id="140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transition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'* =&gt; *'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,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41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42" w:author="Unknown"/>
          <w:rFonts w:ascii="Consolas" w:eastAsia="Times New Roman" w:hAnsi="Consolas" w:cs="Consolas"/>
          <w:color w:val="F8F8F2"/>
          <w:sz w:val="27"/>
          <w:szCs w:val="27"/>
        </w:rPr>
      </w:pPr>
      <w:ins w:id="143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query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':enter'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style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({ opacity: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0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}), {optional: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true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44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45" w:author="Unknown"/>
          <w:rFonts w:ascii="Consolas" w:eastAsia="Times New Roman" w:hAnsi="Consolas" w:cs="Consolas"/>
          <w:color w:val="F8F8F2"/>
          <w:sz w:val="27"/>
          <w:szCs w:val="27"/>
        </w:rPr>
      </w:pPr>
      <w:ins w:id="146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query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':enter'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stagger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'300ms'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,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47" w:author="Unknown"/>
          <w:rFonts w:ascii="Consolas" w:eastAsia="Times New Roman" w:hAnsi="Consolas" w:cs="Consolas"/>
          <w:color w:val="F8F8F2"/>
          <w:sz w:val="27"/>
          <w:szCs w:val="27"/>
        </w:rPr>
      </w:pPr>
      <w:ins w:id="148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animate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'.6s ease-in'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keyframes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49" w:author="Unknown"/>
          <w:rFonts w:ascii="Consolas" w:eastAsia="Times New Roman" w:hAnsi="Consolas" w:cs="Consolas"/>
          <w:color w:val="F8F8F2"/>
          <w:sz w:val="27"/>
          <w:szCs w:val="27"/>
        </w:rPr>
      </w:pPr>
      <w:ins w:id="150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style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({opacity: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0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transform: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'translateY(-75%)'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offset: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0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51" w:author="Unknown"/>
          <w:rFonts w:ascii="Consolas" w:eastAsia="Times New Roman" w:hAnsi="Consolas" w:cs="Consolas"/>
          <w:color w:val="F8F8F2"/>
          <w:sz w:val="27"/>
          <w:szCs w:val="27"/>
        </w:rPr>
      </w:pPr>
      <w:ins w:id="152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style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({opacity: .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5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transform: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'translateY(35px)'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 offset: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0.3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53" w:author="Unknown"/>
          <w:rFonts w:ascii="Consolas" w:eastAsia="Times New Roman" w:hAnsi="Consolas" w:cs="Consolas"/>
          <w:color w:val="F8F8F2"/>
          <w:sz w:val="27"/>
          <w:szCs w:val="27"/>
        </w:rPr>
      </w:pPr>
      <w:ins w:id="154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style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({opacity: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1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transform: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'translateY(0)'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    offset: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1.0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55" w:author="Unknown"/>
          <w:rFonts w:ascii="Consolas" w:eastAsia="Times New Roman" w:hAnsi="Consolas" w:cs="Consolas"/>
          <w:color w:val="F8F8F2"/>
          <w:sz w:val="27"/>
          <w:szCs w:val="27"/>
        </w:rPr>
      </w:pPr>
      <w:ins w:id="156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]))]), {optional: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true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57" w:author="Unknown"/>
          <w:rFonts w:ascii="Consolas" w:eastAsia="Times New Roman" w:hAnsi="Consolas" w:cs="Consolas"/>
          <w:color w:val="F8F8F2"/>
          <w:sz w:val="27"/>
          <w:szCs w:val="27"/>
        </w:rPr>
      </w:pPr>
      <w:ins w:id="158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])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59" w:author="Unknown"/>
          <w:rFonts w:ascii="Consolas" w:eastAsia="Times New Roman" w:hAnsi="Consolas" w:cs="Consolas"/>
          <w:color w:val="F8F8F2"/>
          <w:sz w:val="27"/>
          <w:szCs w:val="27"/>
        </w:rPr>
      </w:pPr>
      <w:ins w:id="160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])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61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62" w:author="Unknown"/>
          <w:rFonts w:ascii="Consolas" w:eastAsia="Times New Roman" w:hAnsi="Consolas" w:cs="Consolas"/>
          <w:color w:val="F8F8F2"/>
          <w:sz w:val="27"/>
          <w:szCs w:val="27"/>
        </w:rPr>
      </w:pPr>
      <w:ins w:id="163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]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64" w:author="Unknown"/>
          <w:rFonts w:ascii="Noto Sans" w:eastAsia="Times New Roman" w:hAnsi="Noto Sans" w:cs="Helvetica"/>
          <w:color w:val="222222"/>
          <w:sz w:val="27"/>
          <w:szCs w:val="27"/>
        </w:rPr>
      </w:pPr>
      <w:ins w:id="165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Wow, that's a lot!  Well, first, we're setting any DOM element that is bound to the </w:t>
        </w:r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</w:rPr>
          <w:t>goals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animation, to an opacity of 0 when it enters.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66" w:author="Unknown"/>
          <w:rFonts w:ascii="Noto Sans" w:eastAsia="Times New Roman" w:hAnsi="Noto Sans" w:cs="Helvetica"/>
          <w:color w:val="222222"/>
          <w:sz w:val="27"/>
          <w:szCs w:val="27"/>
        </w:rPr>
      </w:pPr>
      <w:ins w:id="167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Next, we're creating a </w:t>
        </w:r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</w:rPr>
          <w:t>stagger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animation with a delay of 300ms between each element.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68" w:author="Unknown"/>
          <w:rFonts w:ascii="Noto Sans" w:eastAsia="Times New Roman" w:hAnsi="Noto Sans" w:cs="Helvetica"/>
          <w:color w:val="222222"/>
          <w:sz w:val="27"/>
          <w:szCs w:val="27"/>
        </w:rPr>
      </w:pPr>
      <w:ins w:id="169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After that, we're animating the elements with a </w:t>
        </w:r>
        <w:r w:rsidRPr="00976B97">
          <w:rPr>
            <w:rFonts w:ascii="Noto Sans" w:eastAsia="Times New Roman" w:hAnsi="Noto Sans" w:cs="Helvetica"/>
            <w:i/>
            <w:iCs/>
            <w:color w:val="222222"/>
            <w:sz w:val="27"/>
            <w:szCs w:val="27"/>
          </w:rPr>
          <w:t>.6s ease-in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animation, and using </w:t>
        </w:r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</w:rPr>
          <w:t>keyframes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to allow us to create a multi-step animation for each item.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70" w:author="Unknown"/>
          <w:rFonts w:ascii="Noto Sans" w:eastAsia="Times New Roman" w:hAnsi="Noto Sans" w:cs="Helvetica"/>
          <w:color w:val="222222"/>
          <w:sz w:val="27"/>
          <w:szCs w:val="27"/>
        </w:rPr>
      </w:pPr>
      <w:ins w:id="171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Is all of this necessary? No, you could get rid of the stagger and the keyframes, but this more complex approach will show you the full power of Angular 5 Animations.</w:t>
        </w:r>
      </w:ins>
    </w:p>
    <w:p w:rsidR="00976B97" w:rsidRPr="00976B97" w:rsidRDefault="00976B97" w:rsidP="00976B97">
      <w:pPr>
        <w:shd w:val="clear" w:color="auto" w:fill="FFFFFF"/>
        <w:spacing w:before="100" w:beforeAutospacing="1" w:after="100" w:afterAutospacing="1" w:line="240" w:lineRule="auto"/>
        <w:outlineLvl w:val="1"/>
        <w:rPr>
          <w:ins w:id="172" w:author="Unknown"/>
          <w:rFonts w:ascii="Noto Sans" w:eastAsia="Times New Roman" w:hAnsi="Noto Sans" w:cs="Helvetica"/>
          <w:b/>
          <w:bCs/>
          <w:color w:val="222222"/>
          <w:sz w:val="54"/>
          <w:szCs w:val="54"/>
        </w:rPr>
      </w:pPr>
      <w:ins w:id="173" w:author="Unknown">
        <w:r w:rsidRPr="00976B97">
          <w:rPr>
            <w:rFonts w:ascii="Noto Sans" w:eastAsia="Times New Roman" w:hAnsi="Noto Sans" w:cs="Helvetica"/>
            <w:b/>
            <w:bCs/>
            <w:color w:val="222222"/>
            <w:sz w:val="54"/>
            <w:szCs w:val="54"/>
          </w:rPr>
          <w:t>Applying the Animation in the Template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74" w:author="Unknown"/>
          <w:rFonts w:ascii="Noto Sans" w:eastAsia="Times New Roman" w:hAnsi="Noto Sans" w:cs="Helvetica"/>
          <w:color w:val="222222"/>
          <w:sz w:val="27"/>
          <w:szCs w:val="27"/>
        </w:rPr>
      </w:pPr>
      <w:ins w:id="175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Before we add to the template, let's give our default </w:t>
        </w:r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</w:rPr>
          <w:t>goals[]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array some initial values: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76" w:author="Unknown"/>
          <w:rFonts w:ascii="Consolas" w:eastAsia="Times New Roman" w:hAnsi="Consolas" w:cs="Consolas"/>
          <w:color w:val="F8F8F2"/>
          <w:sz w:val="27"/>
          <w:szCs w:val="27"/>
        </w:rPr>
      </w:pPr>
      <w:ins w:id="177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goals = [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'My first life goal'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'I want to climb a mountain'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'Go ice skiing'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];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78" w:author="Unknown"/>
          <w:rFonts w:ascii="Noto Sans" w:eastAsia="Times New Roman" w:hAnsi="Noto Sans" w:cs="Helvetica"/>
          <w:color w:val="222222"/>
          <w:sz w:val="27"/>
          <w:szCs w:val="27"/>
        </w:rPr>
      </w:pPr>
      <w:ins w:id="179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Now that we have our animations defined in the component, let's make the following adjustments in the </w:t>
        </w:r>
        <w:r w:rsidRPr="00976B97">
          <w:rPr>
            <w:rFonts w:ascii="Noto Sans" w:eastAsia="Times New Roman" w:hAnsi="Noto Sans" w:cs="Helvetica"/>
            <w:i/>
            <w:iCs/>
            <w:color w:val="222222"/>
            <w:sz w:val="27"/>
            <w:szCs w:val="27"/>
          </w:rPr>
          <w:t>app.component.html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template: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80" w:author="Unknown"/>
          <w:rFonts w:ascii="Consolas" w:eastAsia="Times New Roman" w:hAnsi="Consolas" w:cs="Consolas"/>
          <w:color w:val="F8F8F2"/>
          <w:sz w:val="27"/>
          <w:szCs w:val="27"/>
        </w:rPr>
      </w:pPr>
      <w:ins w:id="181" w:author="Unknown">
        <w:r w:rsidRPr="00976B97">
          <w:rPr>
            <w:rFonts w:ascii="Consolas" w:eastAsia="Times New Roman" w:hAnsi="Consolas" w:cs="Consolas"/>
            <w:color w:val="708090"/>
            <w:sz w:val="27"/>
            <w:szCs w:val="27"/>
          </w:rPr>
          <w:t>&lt;!-- From: --&gt;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82" w:author="Unknown"/>
          <w:rFonts w:ascii="Consolas" w:eastAsia="Times New Roman" w:hAnsi="Consolas" w:cs="Consolas"/>
          <w:color w:val="F8F8F2"/>
          <w:sz w:val="27"/>
          <w:szCs w:val="27"/>
        </w:rPr>
      </w:pPr>
      <w:ins w:id="183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&lt;</w:t>
        </w:r>
        <w:r w:rsidRPr="00976B97">
          <w:rPr>
            <w:rFonts w:ascii="Consolas" w:eastAsia="Times New Roman" w:hAnsi="Consolas" w:cs="Consolas"/>
            <w:color w:val="F92672"/>
            <w:sz w:val="27"/>
            <w:szCs w:val="27"/>
          </w:rPr>
          <w:t xml:space="preserve">div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class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="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container color-light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"&gt;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84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85" w:author="Unknown"/>
          <w:rFonts w:ascii="Consolas" w:eastAsia="Times New Roman" w:hAnsi="Consolas" w:cs="Consolas"/>
          <w:color w:val="F8F8F2"/>
          <w:sz w:val="27"/>
          <w:szCs w:val="27"/>
        </w:rPr>
      </w:pPr>
      <w:ins w:id="186" w:author="Unknown">
        <w:r w:rsidRPr="00976B97">
          <w:rPr>
            <w:rFonts w:ascii="Consolas" w:eastAsia="Times New Roman" w:hAnsi="Consolas" w:cs="Consolas"/>
            <w:color w:val="708090"/>
            <w:sz w:val="27"/>
            <w:szCs w:val="27"/>
          </w:rPr>
          <w:t>&lt;!-- To: --&gt;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87" w:author="Unknown"/>
          <w:rFonts w:ascii="Consolas" w:eastAsia="Times New Roman" w:hAnsi="Consolas" w:cs="Consolas"/>
          <w:color w:val="F8F8F2"/>
          <w:sz w:val="27"/>
          <w:szCs w:val="27"/>
        </w:rPr>
      </w:pPr>
      <w:ins w:id="188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&lt;</w:t>
        </w:r>
        <w:r w:rsidRPr="00976B97">
          <w:rPr>
            <w:rFonts w:ascii="Consolas" w:eastAsia="Times New Roman" w:hAnsi="Consolas" w:cs="Consolas"/>
            <w:color w:val="F92672"/>
            <w:sz w:val="27"/>
            <w:szCs w:val="27"/>
          </w:rPr>
          <w:t xml:space="preserve">div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class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="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container color-light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"</w:t>
        </w:r>
        <w:r w:rsidRPr="00976B97">
          <w:rPr>
            <w:rFonts w:ascii="Consolas" w:eastAsia="Times New Roman" w:hAnsi="Consolas" w:cs="Consolas"/>
            <w:color w:val="F92672"/>
            <w:sz w:val="27"/>
            <w:szCs w:val="27"/>
          </w:rPr>
          <w:t xml:space="preserve">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[@goals]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="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goals.length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"&gt;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89" w:author="Unknown"/>
          <w:rFonts w:ascii="Noto Sans" w:eastAsia="Times New Roman" w:hAnsi="Noto Sans" w:cs="Helvetica"/>
          <w:color w:val="222222"/>
          <w:sz w:val="27"/>
          <w:szCs w:val="27"/>
        </w:rPr>
      </w:pPr>
      <w:ins w:id="190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Great! Save it and reload the browser.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91" w:author="Unknown"/>
          <w:rFonts w:ascii="Noto Sans" w:eastAsia="Times New Roman" w:hAnsi="Noto Sans" w:cs="Helvetica"/>
          <w:color w:val="222222"/>
          <w:sz w:val="27"/>
          <w:szCs w:val="27"/>
        </w:rPr>
      </w:pPr>
      <w:ins w:id="192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You should see each of the 3 goal items animate in a unique stagger.  Try adding a goal yourself with the form, and you will see it too animates in as expected.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93" w:author="Unknown"/>
          <w:rFonts w:ascii="Noto Sans" w:eastAsia="Times New Roman" w:hAnsi="Noto Sans" w:cs="Helvetica"/>
          <w:color w:val="222222"/>
          <w:sz w:val="27"/>
          <w:szCs w:val="27"/>
        </w:rPr>
      </w:pPr>
      <w:ins w:id="194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How about animating a list item when it's removed from the DOM?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195" w:author="Unknown"/>
          <w:rFonts w:ascii="Noto Sans" w:eastAsia="Times New Roman" w:hAnsi="Noto Sans" w:cs="Helvetica"/>
          <w:color w:val="222222"/>
          <w:sz w:val="27"/>
          <w:szCs w:val="27"/>
        </w:rPr>
      </w:pPr>
      <w:ins w:id="196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In the template, add a click event here: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97" w:author="Unknown"/>
          <w:rFonts w:ascii="Consolas" w:eastAsia="Times New Roman" w:hAnsi="Consolas" w:cs="Consolas"/>
          <w:color w:val="F8F8F2"/>
          <w:sz w:val="27"/>
          <w:szCs w:val="27"/>
        </w:rPr>
      </w:pPr>
      <w:ins w:id="198" w:author="Unknown">
        <w:r w:rsidRPr="00976B97">
          <w:rPr>
            <w:rFonts w:ascii="Consolas" w:eastAsia="Times New Roman" w:hAnsi="Consolas" w:cs="Consolas"/>
            <w:color w:val="708090"/>
            <w:sz w:val="27"/>
            <w:szCs w:val="27"/>
          </w:rPr>
          <w:t>&lt;!-- From: --&gt;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199" w:author="Unknown"/>
          <w:rFonts w:ascii="Consolas" w:eastAsia="Times New Roman" w:hAnsi="Consolas" w:cs="Consolas"/>
          <w:color w:val="F8F8F2"/>
          <w:sz w:val="27"/>
          <w:szCs w:val="27"/>
        </w:rPr>
      </w:pPr>
      <w:ins w:id="200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&lt;</w:t>
        </w:r>
        <w:r w:rsidRPr="00976B97">
          <w:rPr>
            <w:rFonts w:ascii="Consolas" w:eastAsia="Times New Roman" w:hAnsi="Consolas" w:cs="Consolas"/>
            <w:color w:val="F92672"/>
            <w:sz w:val="27"/>
            <w:szCs w:val="27"/>
          </w:rPr>
          <w:t xml:space="preserve">p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class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="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life-container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"</w:t>
        </w:r>
        <w:r w:rsidRPr="00976B97">
          <w:rPr>
            <w:rFonts w:ascii="Consolas" w:eastAsia="Times New Roman" w:hAnsi="Consolas" w:cs="Consolas"/>
            <w:color w:val="F92672"/>
            <w:sz w:val="27"/>
            <w:szCs w:val="27"/>
          </w:rPr>
          <w:t xml:space="preserve">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*ngFor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="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let goal of goals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"</w:t>
        </w:r>
        <w:r w:rsidRPr="00976B97">
          <w:rPr>
            <w:rFonts w:ascii="Consolas" w:eastAsia="Times New Roman" w:hAnsi="Consolas" w:cs="Consolas"/>
            <w:color w:val="F92672"/>
            <w:sz w:val="27"/>
            <w:szCs w:val="27"/>
          </w:rPr>
          <w:t xml:space="preserve">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(click)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="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removeItem(i)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"&gt;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01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02" w:author="Unknown"/>
          <w:rFonts w:ascii="Consolas" w:eastAsia="Times New Roman" w:hAnsi="Consolas" w:cs="Consolas"/>
          <w:color w:val="F8F8F2"/>
          <w:sz w:val="27"/>
          <w:szCs w:val="27"/>
        </w:rPr>
      </w:pPr>
      <w:ins w:id="203" w:author="Unknown">
        <w:r w:rsidRPr="00976B97">
          <w:rPr>
            <w:rFonts w:ascii="Consolas" w:eastAsia="Times New Roman" w:hAnsi="Consolas" w:cs="Consolas"/>
            <w:color w:val="708090"/>
            <w:sz w:val="27"/>
            <w:szCs w:val="27"/>
          </w:rPr>
          <w:t>&lt;!-- To: --&gt;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04" w:author="Unknown"/>
          <w:rFonts w:ascii="Consolas" w:eastAsia="Times New Roman" w:hAnsi="Consolas" w:cs="Consolas"/>
          <w:color w:val="F8F8F2"/>
          <w:sz w:val="27"/>
          <w:szCs w:val="27"/>
        </w:rPr>
      </w:pPr>
      <w:ins w:id="205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&lt;</w:t>
        </w:r>
        <w:r w:rsidRPr="00976B97">
          <w:rPr>
            <w:rFonts w:ascii="Consolas" w:eastAsia="Times New Roman" w:hAnsi="Consolas" w:cs="Consolas"/>
            <w:color w:val="F92672"/>
            <w:sz w:val="27"/>
            <w:szCs w:val="27"/>
          </w:rPr>
          <w:t xml:space="preserve">p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class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="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life-container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"</w:t>
        </w:r>
        <w:r w:rsidRPr="00976B97">
          <w:rPr>
            <w:rFonts w:ascii="Consolas" w:eastAsia="Times New Roman" w:hAnsi="Consolas" w:cs="Consolas"/>
            <w:color w:val="F92672"/>
            <w:sz w:val="27"/>
            <w:szCs w:val="27"/>
          </w:rPr>
          <w:t xml:space="preserve">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*ngFor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="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 xml:space="preserve">let goal of goals; let i 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=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 xml:space="preserve"> index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"</w:t>
        </w:r>
        <w:r w:rsidRPr="00976B97">
          <w:rPr>
            <w:rFonts w:ascii="Consolas" w:eastAsia="Times New Roman" w:hAnsi="Consolas" w:cs="Consolas"/>
            <w:color w:val="F92672"/>
            <w:sz w:val="27"/>
            <w:szCs w:val="27"/>
          </w:rPr>
          <w:t xml:space="preserve">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(click)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="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removeItem(i)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"&gt;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206" w:author="Unknown"/>
          <w:rFonts w:ascii="Noto Sans" w:eastAsia="Times New Roman" w:hAnsi="Noto Sans" w:cs="Helvetica"/>
          <w:color w:val="222222"/>
          <w:sz w:val="27"/>
          <w:szCs w:val="27"/>
        </w:rPr>
      </w:pPr>
      <w:ins w:id="207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In the component class, add the </w:t>
        </w:r>
        <w:r w:rsidRPr="00976B97">
          <w:rPr>
            <w:rFonts w:ascii="Noto Sans" w:eastAsia="Times New Roman" w:hAnsi="Noto Sans" w:cs="Helvetica"/>
            <w:i/>
            <w:iCs/>
            <w:color w:val="222222"/>
            <w:sz w:val="27"/>
            <w:szCs w:val="27"/>
          </w:rPr>
          <w:t>removeItem()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method: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08" w:author="Unknown"/>
          <w:rFonts w:ascii="Consolas" w:eastAsia="Times New Roman" w:hAnsi="Consolas" w:cs="Consolas"/>
          <w:color w:val="F8F8F2"/>
          <w:sz w:val="27"/>
          <w:szCs w:val="27"/>
        </w:rPr>
      </w:pPr>
      <w:ins w:id="209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removeItem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(i) {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10" w:author="Unknown"/>
          <w:rFonts w:ascii="Consolas" w:eastAsia="Times New Roman" w:hAnsi="Consolas" w:cs="Consolas"/>
          <w:color w:val="F8F8F2"/>
          <w:sz w:val="27"/>
          <w:szCs w:val="27"/>
        </w:rPr>
      </w:pPr>
      <w:ins w:id="211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</w:t>
        </w:r>
        <w:r w:rsidRPr="00976B97">
          <w:rPr>
            <w:rFonts w:ascii="Consolas" w:eastAsia="Times New Roman" w:hAnsi="Consolas" w:cs="Consolas"/>
            <w:color w:val="66D9EF"/>
            <w:sz w:val="27"/>
            <w:szCs w:val="27"/>
          </w:rPr>
          <w:t>this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.goals.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splice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(i,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1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);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12" w:author="Unknown"/>
          <w:rFonts w:ascii="Consolas" w:eastAsia="Times New Roman" w:hAnsi="Consolas" w:cs="Consolas"/>
          <w:color w:val="F8F8F2"/>
          <w:sz w:val="27"/>
          <w:szCs w:val="27"/>
        </w:rPr>
      </w:pPr>
      <w:ins w:id="213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}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214" w:author="Unknown"/>
          <w:rFonts w:ascii="Noto Sans" w:eastAsia="Times New Roman" w:hAnsi="Noto Sans" w:cs="Helvetica"/>
          <w:color w:val="222222"/>
          <w:sz w:val="27"/>
          <w:szCs w:val="27"/>
        </w:rPr>
      </w:pPr>
      <w:ins w:id="215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Then, in the animations above, add the following: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16" w:author="Unknown"/>
          <w:rFonts w:ascii="Consolas" w:eastAsia="Times New Roman" w:hAnsi="Consolas" w:cs="Consolas"/>
          <w:color w:val="F8F8F2"/>
          <w:sz w:val="27"/>
          <w:szCs w:val="27"/>
        </w:rPr>
      </w:pPr>
      <w:ins w:id="217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animations: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18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19" w:author="Unknown"/>
          <w:rFonts w:ascii="Consolas" w:eastAsia="Times New Roman" w:hAnsi="Consolas" w:cs="Consolas"/>
          <w:color w:val="F8F8F2"/>
          <w:sz w:val="27"/>
          <w:szCs w:val="27"/>
        </w:rPr>
      </w:pPr>
      <w:ins w:id="220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trigger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'goals'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,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21" w:author="Unknown"/>
          <w:rFonts w:ascii="Consolas" w:eastAsia="Times New Roman" w:hAnsi="Consolas" w:cs="Consolas"/>
          <w:color w:val="F8F8F2"/>
          <w:sz w:val="27"/>
          <w:szCs w:val="27"/>
        </w:rPr>
      </w:pPr>
      <w:ins w:id="222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transition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'* =&gt; *'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,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23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24" w:author="Unknown"/>
          <w:rFonts w:ascii="Consolas" w:eastAsia="Times New Roman" w:hAnsi="Consolas" w:cs="Consolas"/>
          <w:color w:val="F8F8F2"/>
          <w:sz w:val="27"/>
          <w:szCs w:val="27"/>
        </w:rPr>
      </w:pPr>
      <w:ins w:id="225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query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':enter'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style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({ opacity: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0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}), {optional: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true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26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27" w:author="Unknown"/>
          <w:rFonts w:ascii="Consolas" w:eastAsia="Times New Roman" w:hAnsi="Consolas" w:cs="Consolas"/>
          <w:color w:val="F8F8F2"/>
          <w:sz w:val="27"/>
          <w:szCs w:val="27"/>
        </w:rPr>
      </w:pPr>
      <w:ins w:id="228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query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':enter'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stagger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'300ms'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,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29" w:author="Unknown"/>
          <w:rFonts w:ascii="Consolas" w:eastAsia="Times New Roman" w:hAnsi="Consolas" w:cs="Consolas"/>
          <w:color w:val="F8F8F2"/>
          <w:sz w:val="27"/>
          <w:szCs w:val="27"/>
        </w:rPr>
      </w:pPr>
      <w:ins w:id="230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animate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'.6s ease-in'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keyframes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31" w:author="Unknown"/>
          <w:rFonts w:ascii="Consolas" w:eastAsia="Times New Roman" w:hAnsi="Consolas" w:cs="Consolas"/>
          <w:color w:val="F8F8F2"/>
          <w:sz w:val="27"/>
          <w:szCs w:val="27"/>
        </w:rPr>
      </w:pPr>
      <w:ins w:id="232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style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({opacity: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0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transform: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'translateY(-75%)'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offset: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0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33" w:author="Unknown"/>
          <w:rFonts w:ascii="Consolas" w:eastAsia="Times New Roman" w:hAnsi="Consolas" w:cs="Consolas"/>
          <w:color w:val="F8F8F2"/>
          <w:sz w:val="27"/>
          <w:szCs w:val="27"/>
        </w:rPr>
      </w:pPr>
      <w:ins w:id="234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style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({opacity: .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5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transform: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'translateY(35px)'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 offset: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0.3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35" w:author="Unknown"/>
          <w:rFonts w:ascii="Consolas" w:eastAsia="Times New Roman" w:hAnsi="Consolas" w:cs="Consolas"/>
          <w:color w:val="F8F8F2"/>
          <w:sz w:val="27"/>
          <w:szCs w:val="27"/>
        </w:rPr>
      </w:pPr>
      <w:ins w:id="236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style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({opacity: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1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transform: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'translateY(0)'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    offset: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1.0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37" w:author="Unknown"/>
          <w:rFonts w:ascii="Consolas" w:eastAsia="Times New Roman" w:hAnsi="Consolas" w:cs="Consolas"/>
          <w:color w:val="F8F8F2"/>
          <w:sz w:val="27"/>
          <w:szCs w:val="27"/>
        </w:rPr>
      </w:pPr>
      <w:ins w:id="238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]))]), {optional: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true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39" w:author="Unknown"/>
          <w:rFonts w:ascii="Consolas" w:eastAsia="Times New Roman" w:hAnsi="Consolas" w:cs="Consolas"/>
          <w:color w:val="F8F8F2"/>
          <w:sz w:val="27"/>
          <w:szCs w:val="27"/>
        </w:rPr>
      </w:pPr>
      <w:ins w:id="240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41" w:author="Unknown"/>
          <w:rFonts w:ascii="Consolas" w:eastAsia="Times New Roman" w:hAnsi="Consolas" w:cs="Consolas"/>
          <w:color w:val="F8F8F2"/>
          <w:sz w:val="27"/>
          <w:szCs w:val="27"/>
        </w:rPr>
      </w:pPr>
      <w:ins w:id="242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query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':leave'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stagger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'300ms'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, 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43" w:author="Unknown"/>
          <w:rFonts w:ascii="Consolas" w:eastAsia="Times New Roman" w:hAnsi="Consolas" w:cs="Consolas"/>
          <w:color w:val="F8F8F2"/>
          <w:sz w:val="27"/>
          <w:szCs w:val="27"/>
        </w:rPr>
      </w:pPr>
      <w:ins w:id="244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animate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'.6s ease-out'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keyframes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([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45" w:author="Unknown"/>
          <w:rFonts w:ascii="Consolas" w:eastAsia="Times New Roman" w:hAnsi="Consolas" w:cs="Consolas"/>
          <w:color w:val="F8F8F2"/>
          <w:sz w:val="27"/>
          <w:szCs w:val="27"/>
        </w:rPr>
      </w:pPr>
      <w:ins w:id="246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style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({opacity: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1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transform: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'translateY(0)'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offset: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0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47" w:author="Unknown"/>
          <w:rFonts w:ascii="Consolas" w:eastAsia="Times New Roman" w:hAnsi="Consolas" w:cs="Consolas"/>
          <w:color w:val="F8F8F2"/>
          <w:sz w:val="27"/>
          <w:szCs w:val="27"/>
        </w:rPr>
      </w:pPr>
      <w:ins w:id="248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style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({opacity: .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5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transform: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'translateY(35px)'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 offset: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0.3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49" w:author="Unknown"/>
          <w:rFonts w:ascii="Consolas" w:eastAsia="Times New Roman" w:hAnsi="Consolas" w:cs="Consolas"/>
          <w:color w:val="F8F8F2"/>
          <w:sz w:val="27"/>
          <w:szCs w:val="27"/>
        </w:rPr>
      </w:pPr>
      <w:ins w:id="250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  </w:t>
        </w:r>
        <w:r w:rsidRPr="00976B97">
          <w:rPr>
            <w:rFonts w:ascii="Consolas" w:eastAsia="Times New Roman" w:hAnsi="Consolas" w:cs="Consolas"/>
            <w:color w:val="00DEFF"/>
            <w:sz w:val="27"/>
            <w:szCs w:val="27"/>
          </w:rPr>
          <w:t>style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({opacity: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0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transform: </w:t>
        </w:r>
        <w:r w:rsidRPr="00976B97">
          <w:rPr>
            <w:rFonts w:ascii="Consolas" w:eastAsia="Times New Roman" w:hAnsi="Consolas" w:cs="Consolas"/>
            <w:color w:val="64DBB5"/>
            <w:sz w:val="27"/>
            <w:szCs w:val="27"/>
          </w:rPr>
          <w:t>'translateY(-75%)'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,     offset: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1.0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}),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51" w:author="Unknown"/>
          <w:rFonts w:ascii="Consolas" w:eastAsia="Times New Roman" w:hAnsi="Consolas" w:cs="Consolas"/>
          <w:color w:val="F8F8F2"/>
          <w:sz w:val="27"/>
          <w:szCs w:val="27"/>
        </w:rPr>
      </w:pPr>
      <w:ins w:id="252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    ]))]), {optional: </w:t>
        </w:r>
        <w:r w:rsidRPr="00976B97">
          <w:rPr>
            <w:rFonts w:ascii="Consolas" w:eastAsia="Times New Roman" w:hAnsi="Consolas" w:cs="Consolas"/>
            <w:color w:val="AE81FF"/>
            <w:sz w:val="27"/>
            <w:szCs w:val="27"/>
          </w:rPr>
          <w:t>true</w:t>
        </w:r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>})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53" w:author="Unknown"/>
          <w:rFonts w:ascii="Consolas" w:eastAsia="Times New Roman" w:hAnsi="Consolas" w:cs="Consolas"/>
          <w:color w:val="F8F8F2"/>
          <w:sz w:val="27"/>
          <w:szCs w:val="27"/>
        </w:rPr>
      </w:pPr>
      <w:ins w:id="254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  ])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55" w:author="Unknown"/>
          <w:rFonts w:ascii="Consolas" w:eastAsia="Times New Roman" w:hAnsi="Consolas" w:cs="Consolas"/>
          <w:color w:val="F8F8F2"/>
          <w:sz w:val="27"/>
          <w:szCs w:val="27"/>
        </w:rPr>
      </w:pPr>
      <w:ins w:id="256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  ])</w:t>
        </w:r>
      </w:ins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57" w:author="Unknown"/>
          <w:rFonts w:ascii="Consolas" w:eastAsia="Times New Roman" w:hAnsi="Consolas" w:cs="Consolas"/>
          <w:color w:val="F8F8F2"/>
          <w:sz w:val="27"/>
          <w:szCs w:val="27"/>
        </w:rPr>
      </w:pPr>
    </w:p>
    <w:p w:rsidR="00976B97" w:rsidRPr="00976B97" w:rsidRDefault="00976B97" w:rsidP="00976B9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ins w:id="258" w:author="Unknown"/>
          <w:rFonts w:ascii="Consolas" w:eastAsia="Times New Roman" w:hAnsi="Consolas" w:cs="Consolas"/>
          <w:color w:val="F8F8F2"/>
          <w:sz w:val="27"/>
          <w:szCs w:val="27"/>
        </w:rPr>
      </w:pPr>
      <w:ins w:id="259" w:author="Unknown">
        <w:r w:rsidRPr="00976B97">
          <w:rPr>
            <w:rFonts w:ascii="Consolas" w:eastAsia="Times New Roman" w:hAnsi="Consolas" w:cs="Consolas"/>
            <w:color w:val="F8F8F2"/>
            <w:sz w:val="27"/>
            <w:szCs w:val="27"/>
          </w:rPr>
          <w:t xml:space="preserve">  ]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260" w:author="Unknown"/>
          <w:rFonts w:ascii="Noto Sans" w:eastAsia="Times New Roman" w:hAnsi="Noto Sans" w:cs="Helvetica"/>
          <w:color w:val="222222"/>
          <w:sz w:val="27"/>
          <w:szCs w:val="27"/>
        </w:rPr>
      </w:pPr>
      <w:ins w:id="261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Notice we've added a query for </w:t>
        </w:r>
        <w:r w:rsidRPr="00976B97">
          <w:rPr>
            <w:rFonts w:ascii="Noto Sans" w:eastAsia="Times New Roman" w:hAnsi="Noto Sans" w:cs="Helvetica"/>
            <w:b/>
            <w:bCs/>
            <w:color w:val="00AD7D"/>
            <w:sz w:val="27"/>
            <w:szCs w:val="27"/>
          </w:rPr>
          <w:t>:leave</w:t>
        </w:r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? It's as simple as that, and then reversing some of the style values to produce the opposite effect of opacity and Y movements.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262" w:author="Unknown"/>
          <w:rFonts w:ascii="Noto Sans" w:eastAsia="Times New Roman" w:hAnsi="Noto Sans" w:cs="Helvetica"/>
          <w:color w:val="222222"/>
          <w:sz w:val="27"/>
          <w:szCs w:val="27"/>
        </w:rPr>
      </w:pPr>
      <w:ins w:id="263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Save it, and try clicking on any of the goal items in the list. They will animate out!</w:t>
        </w:r>
      </w:ins>
    </w:p>
    <w:p w:rsidR="00976B97" w:rsidRPr="00976B97" w:rsidRDefault="00976B97" w:rsidP="00976B97">
      <w:pPr>
        <w:shd w:val="clear" w:color="auto" w:fill="FFFFFF"/>
        <w:spacing w:before="100" w:beforeAutospacing="1" w:after="100" w:afterAutospacing="1" w:line="240" w:lineRule="auto"/>
        <w:outlineLvl w:val="1"/>
        <w:rPr>
          <w:ins w:id="264" w:author="Unknown"/>
          <w:rFonts w:ascii="Noto Sans" w:eastAsia="Times New Roman" w:hAnsi="Noto Sans" w:cs="Helvetica"/>
          <w:b/>
          <w:bCs/>
          <w:color w:val="222222"/>
          <w:sz w:val="54"/>
          <w:szCs w:val="54"/>
        </w:rPr>
      </w:pPr>
      <w:ins w:id="265" w:author="Unknown">
        <w:r w:rsidRPr="00976B97">
          <w:rPr>
            <w:rFonts w:ascii="Noto Sans" w:eastAsia="Times New Roman" w:hAnsi="Noto Sans" w:cs="Helvetica"/>
            <w:b/>
            <w:bCs/>
            <w:color w:val="222222"/>
            <w:sz w:val="54"/>
            <w:szCs w:val="54"/>
          </w:rPr>
          <w:t>Going Forward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266" w:author="Unknown"/>
          <w:rFonts w:ascii="Noto Sans" w:eastAsia="Times New Roman" w:hAnsi="Noto Sans" w:cs="Helvetica"/>
          <w:color w:val="222222"/>
          <w:sz w:val="27"/>
          <w:szCs w:val="27"/>
        </w:rPr>
      </w:pPr>
      <w:ins w:id="267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There is, of course quite a bit more to Angular animations, but this should be a good primer on how to use them. 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268" w:author="Unknown"/>
          <w:rFonts w:ascii="Noto Sans" w:eastAsia="Times New Roman" w:hAnsi="Noto Sans" w:cs="Helvetica"/>
          <w:color w:val="222222"/>
          <w:sz w:val="27"/>
          <w:szCs w:val="27"/>
        </w:rPr>
      </w:pPr>
      <w:ins w:id="269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In the next lesson, we're going to take a look at the Angular 5 Router.</w:t>
        </w:r>
      </w:ins>
    </w:p>
    <w:p w:rsidR="00976B97" w:rsidRPr="00976B97" w:rsidRDefault="00976B97" w:rsidP="00976B97">
      <w:pPr>
        <w:shd w:val="clear" w:color="auto" w:fill="FFFFFF"/>
        <w:spacing w:after="100" w:afterAutospacing="1" w:line="240" w:lineRule="auto"/>
        <w:rPr>
          <w:ins w:id="270" w:author="Unknown"/>
          <w:rFonts w:ascii="Noto Sans" w:eastAsia="Times New Roman" w:hAnsi="Noto Sans" w:cs="Helvetica"/>
          <w:color w:val="222222"/>
          <w:sz w:val="27"/>
          <w:szCs w:val="27"/>
        </w:rPr>
      </w:pPr>
      <w:ins w:id="271" w:author="Unknown">
        <w:r w:rsidRPr="00976B97">
          <w:rPr>
            <w:rFonts w:ascii="Noto Sans" w:eastAsia="Times New Roman" w:hAnsi="Noto Sans" w:cs="Helvetica"/>
            <w:color w:val="222222"/>
            <w:sz w:val="27"/>
            <w:szCs w:val="27"/>
          </w:rPr>
          <w:t> </w:t>
        </w:r>
      </w:ins>
    </w:p>
    <w:p w:rsidR="00976B97" w:rsidRPr="00976B97" w:rsidRDefault="00976B97" w:rsidP="00976B97">
      <w:pPr>
        <w:shd w:val="clear" w:color="auto" w:fill="FFFFFF"/>
        <w:spacing w:after="0" w:line="240" w:lineRule="auto"/>
        <w:rPr>
          <w:ins w:id="272" w:author="Unknown"/>
          <w:rFonts w:ascii="Helvetica" w:eastAsia="Times New Roman" w:hAnsi="Helvetica" w:cs="Helvetica"/>
          <w:color w:val="222222"/>
          <w:sz w:val="27"/>
          <w:szCs w:val="27"/>
        </w:rPr>
      </w:pPr>
    </w:p>
    <w:p w:rsidR="00976B97" w:rsidRPr="00976B97" w:rsidRDefault="00976B97" w:rsidP="00976B97">
      <w:pPr>
        <w:shd w:val="clear" w:color="auto" w:fill="FFFFFF"/>
        <w:spacing w:line="240" w:lineRule="auto"/>
        <w:rPr>
          <w:ins w:id="273" w:author="Unknown"/>
          <w:rFonts w:ascii="Helvetica" w:eastAsia="Times New Roman" w:hAnsi="Helvetica" w:cs="Helvetica"/>
          <w:color w:val="222222"/>
          <w:sz w:val="27"/>
          <w:szCs w:val="27"/>
        </w:rPr>
      </w:pPr>
      <w:ins w:id="274" w:author="Unknown">
        <w:r w:rsidRPr="00976B97">
          <w:rPr>
            <w:rFonts w:ascii="Helvetica" w:eastAsia="Times New Roman" w:hAnsi="Helvetica" w:cs="Helvetica"/>
            <w:color w:val="222222"/>
            <w:sz w:val="27"/>
            <w:szCs w:val="27"/>
          </w:rPr>
          <w:t> </w:t>
        </w:r>
      </w:ins>
    </w:p>
    <w:p w:rsidR="00976B97" w:rsidRDefault="00976B97"/>
    <w:sectPr w:rsidR="00976B97" w:rsidSect="00260DD5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DD5"/>
    <w:rsid w:val="00260DD5"/>
    <w:rsid w:val="006C0F5A"/>
    <w:rsid w:val="0097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6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D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6B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6B97"/>
    <w:rPr>
      <w:color w:val="0000FF"/>
      <w:u w:val="single"/>
    </w:rPr>
  </w:style>
  <w:style w:type="character" w:customStyle="1" w:styleId="post-title">
    <w:name w:val="post-title"/>
    <w:basedOn w:val="DefaultParagraphFont"/>
    <w:rsid w:val="00976B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B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B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6B97"/>
    <w:rPr>
      <w:i/>
      <w:iCs/>
    </w:rPr>
  </w:style>
  <w:style w:type="character" w:customStyle="1" w:styleId="token">
    <w:name w:val="token"/>
    <w:basedOn w:val="DefaultParagraphFont"/>
    <w:rsid w:val="00976B97"/>
  </w:style>
  <w:style w:type="character" w:styleId="Strong">
    <w:name w:val="Strong"/>
    <w:basedOn w:val="DefaultParagraphFont"/>
    <w:uiPriority w:val="22"/>
    <w:qFormat/>
    <w:rsid w:val="00976B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6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D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B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6B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6B97"/>
    <w:rPr>
      <w:color w:val="0000FF"/>
      <w:u w:val="single"/>
    </w:rPr>
  </w:style>
  <w:style w:type="character" w:customStyle="1" w:styleId="post-title">
    <w:name w:val="post-title"/>
    <w:basedOn w:val="DefaultParagraphFont"/>
    <w:rsid w:val="00976B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B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B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6B97"/>
    <w:rPr>
      <w:i/>
      <w:iCs/>
    </w:rPr>
  </w:style>
  <w:style w:type="character" w:customStyle="1" w:styleId="token">
    <w:name w:val="token"/>
    <w:basedOn w:val="DefaultParagraphFont"/>
    <w:rsid w:val="00976B97"/>
  </w:style>
  <w:style w:type="character" w:styleId="Strong">
    <w:name w:val="Strong"/>
    <w:basedOn w:val="DefaultParagraphFont"/>
    <w:uiPriority w:val="22"/>
    <w:qFormat/>
    <w:rsid w:val="00976B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884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77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8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11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2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83812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1128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459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816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079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652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tro.com/posts/code/108/Angular-5-Interpolation,-Property-Binding-&amp;-Event-Binding-Tutorial" TargetMode="External"/><Relationship Id="rId13" Type="http://schemas.openxmlformats.org/officeDocument/2006/relationships/hyperlink" Target="https://coursetro.com/courses/13/Create-a-MEAN-App-Called-CodePost---Full-Stack?utm_source=in_article&amp;utm_campaign=article&amp;utm_medium=Create+a+MEAN+App+Called+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coursetro.com/courses/19/Learn-Angular-5-from-Scratch---Angular-5-Tutorial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coursetro.com/courses/10/Create-a-Personal-Portfolio-using-Angular-2-&amp;-Behance?utm_source=in_article&amp;utm_campaign=article&amp;utm_medium=Create+a+Personal+Portfo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oursetro.com/courses/18/Build-a-Beautiful-CryptoCurrency-App-using-Ionic-3?utm_source=in_article&amp;utm_campaign=article&amp;utm_medium=Build+a+Beautiful+Crypto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ursetro.com/courses/12/Learn-Angular-4-from-Scratch?utm_source=in_article&amp;utm_campaign=article&amp;utm_medium=Learn+Angular+4+from+Scra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tro.com/courses/19/Learn-Angular-5-from-Scratch---Angular-5-Tutorial?utm_source=in_article&amp;utm_campaign=article&amp;utm_medium=Learn+Angular+5+from+Scra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1113</Words>
  <Characters>6345</Characters>
  <Application>Microsoft Office Word</Application>
  <DocSecurity>0</DocSecurity>
  <Lines>52</Lines>
  <Paragraphs>14</Paragraphs>
  <ScaleCrop>false</ScaleCrop>
  <Company>minhtuan6990@gmail.com</Company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Truong</dc:creator>
  <cp:lastModifiedBy>Pham Van Truong</cp:lastModifiedBy>
  <cp:revision>2</cp:revision>
  <dcterms:created xsi:type="dcterms:W3CDTF">2018-03-07T03:48:00Z</dcterms:created>
  <dcterms:modified xsi:type="dcterms:W3CDTF">2018-03-07T03:55:00Z</dcterms:modified>
</cp:coreProperties>
</file>